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142" w:firstLine="283.99999999999994"/>
        <w:jc w:val="both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rtl w:val="0"/>
        </w:rPr>
        <w:t xml:space="preserve">República Bolivariana de Venezuela.</w:t>
      </w:r>
    </w:p>
    <w:p w:rsidR="00000000" w:rsidDel="00000000" w:rsidP="00000000" w:rsidRDefault="00000000" w:rsidRPr="00000000" w14:paraId="00000002">
      <w:pPr>
        <w:spacing w:after="0" w:lineRule="auto"/>
        <w:ind w:left="142" w:firstLine="283.99999999999994"/>
        <w:jc w:val="both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rtl w:val="0"/>
        </w:rPr>
        <w:t xml:space="preserve">Ministerio para el Poder Popular para la Educación Universitaria</w:t>
      </w:r>
      <w:ins w:author="Yo" w:id="0" w:date="2022-02-07T13:24:40Z">
        <w:r w:rsidDel="00000000" w:rsidR="00000000" w:rsidRPr="00000000">
          <w:rPr>
            <w:rFonts w:ascii="Arimo" w:cs="Arimo" w:eastAsia="Arimo" w:hAnsi="Arimo"/>
            <w:b w:val="1"/>
            <w:sz w:val="28"/>
            <w:szCs w:val="28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142" w:firstLine="283.99999999999994"/>
        <w:jc w:val="both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sz w:val="28"/>
          <w:szCs w:val="28"/>
          <w:rtl w:val="0"/>
        </w:rPr>
        <w:t xml:space="preserve">Universidad Bolivariana de Venezuela.</w:t>
      </w:r>
    </w:p>
    <w:p w:rsidR="00000000" w:rsidDel="00000000" w:rsidP="00000000" w:rsidRDefault="00000000" w:rsidRPr="00000000" w14:paraId="00000004">
      <w:pPr>
        <w:spacing w:after="0" w:lineRule="auto"/>
        <w:ind w:left="142" w:firstLine="283.99999999999994"/>
        <w:jc w:val="both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rtl w:val="0"/>
        </w:rPr>
        <w:t xml:space="preserve">P.F.G:</w:t>
      </w:r>
      <w:r w:rsidDel="00000000" w:rsidR="00000000" w:rsidRPr="00000000">
        <w:rPr>
          <w:rFonts w:ascii="Arimo" w:cs="Arimo" w:eastAsia="Arimo" w:hAnsi="Arimo"/>
          <w:sz w:val="28"/>
          <w:szCs w:val="28"/>
          <w:rtl w:val="0"/>
        </w:rPr>
        <w:t xml:space="preserve"> Informática para la Gestión Social.</w:t>
      </w:r>
    </w:p>
    <w:p w:rsidR="00000000" w:rsidDel="00000000" w:rsidP="00000000" w:rsidRDefault="00000000" w:rsidRPr="00000000" w14:paraId="00000005">
      <w:pPr>
        <w:spacing w:after="0" w:lineRule="auto"/>
        <w:ind w:left="142" w:firstLine="283.99999999999994"/>
        <w:jc w:val="both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rtl w:val="0"/>
        </w:rPr>
        <w:t xml:space="preserve">U.C:</w:t>
      </w:r>
      <w:r w:rsidDel="00000000" w:rsidR="00000000" w:rsidRPr="00000000">
        <w:rPr>
          <w:rFonts w:ascii="Arimo" w:cs="Arimo" w:eastAsia="Arimo" w:hAnsi="Arimo"/>
          <w:sz w:val="28"/>
          <w:szCs w:val="28"/>
          <w:rtl w:val="0"/>
        </w:rPr>
        <w:t xml:space="preserve"> Base de Datos.</w:t>
      </w:r>
    </w:p>
    <w:p w:rsidR="00000000" w:rsidDel="00000000" w:rsidP="00000000" w:rsidRDefault="00000000" w:rsidRPr="00000000" w14:paraId="00000006">
      <w:pPr>
        <w:spacing w:after="0" w:lineRule="auto"/>
        <w:ind w:left="142" w:firstLine="283.99999999999994"/>
        <w:jc w:val="both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rtl w:val="0"/>
        </w:rPr>
        <w:t xml:space="preserve">Sección:</w:t>
      </w:r>
      <w:r w:rsidDel="00000000" w:rsidR="00000000" w:rsidRPr="00000000">
        <w:rPr>
          <w:rFonts w:ascii="Arimo" w:cs="Arimo" w:eastAsia="Arimo" w:hAnsi="Arimo"/>
          <w:sz w:val="28"/>
          <w:szCs w:val="28"/>
          <w:rtl w:val="0"/>
        </w:rPr>
        <w:t xml:space="preserve"> 2201-D.</w:t>
      </w:r>
    </w:p>
    <w:p w:rsidR="00000000" w:rsidDel="00000000" w:rsidP="00000000" w:rsidRDefault="00000000" w:rsidRPr="00000000" w14:paraId="00000007">
      <w:pPr>
        <w:spacing w:after="0" w:lineRule="auto"/>
        <w:ind w:left="142" w:firstLine="283.99999999999994"/>
        <w:jc w:val="both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142" w:firstLine="283.99999999999994"/>
        <w:jc w:val="both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142" w:firstLine="283.99999999999994"/>
        <w:jc w:val="both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6350</wp:posOffset>
            </wp:positionV>
            <wp:extent cx="6547485" cy="2824480"/>
            <wp:effectExtent b="0" l="0" r="0" t="0"/>
            <wp:wrapSquare wrapText="bothSides" distB="0" distT="0" distL="114300" distR="114300"/>
            <wp:docPr descr="Recorte de pantalla" id="12" name="image7.png"/>
            <a:graphic>
              <a:graphicData uri="http://schemas.openxmlformats.org/drawingml/2006/picture">
                <pic:pic>
                  <pic:nvPicPr>
                    <pic:cNvPr descr="Recorte de pantalla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7485" cy="2824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pacing w:after="0" w:lineRule="auto"/>
        <w:ind w:left="142" w:firstLine="283.99999999999994"/>
        <w:jc w:val="both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142" w:firstLine="283.99999999999994"/>
        <w:jc w:val="both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142" w:firstLine="283.99999999999994"/>
        <w:jc w:val="both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4063365</wp:posOffset>
                </wp:positionH>
                <wp:positionV relativeFrom="paragraph">
                  <wp:posOffset>182245</wp:posOffset>
                </wp:positionV>
                <wp:extent cx="2319655" cy="18478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655" cy="184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DE0" w:rsidDel="00000000" w:rsidP="00F86DE0" w:rsidRDefault="00F86DE0" w:rsidRPr="00F86DE0">
                            <w:pPr>
                              <w:spacing w:after="0" w:line="240" w:lineRule="atLeast"/>
                              <w:jc w:val="both"/>
                              <w:rPr>
                                <w:rFonts w:ascii="Arial Unicode MS" w:cs="Arial Unicode MS" w:eastAsia="Arial Unicode MS" w:hAnsi="Arial Unicode MS"/>
                                <w:b w:val="1"/>
                                <w:sz w:val="24"/>
                                <w:szCs w:val="24"/>
                              </w:rPr>
                            </w:pPr>
                            <w:r w:rsidDel="00000000" w:rsidR="00000000" w:rsidRPr="00F86DE0">
                              <w:rPr>
                                <w:rFonts w:ascii="Arial Unicode MS" w:cs="Arial Unicode MS" w:eastAsia="Arial Unicode MS" w:hAnsi="Arial Unicode MS"/>
                                <w:b w:val="1"/>
                                <w:sz w:val="24"/>
                                <w:szCs w:val="24"/>
                              </w:rPr>
                              <w:t>Integrantes:</w:t>
                            </w:r>
                          </w:p>
                          <w:p w:rsidR="00F86DE0" w:rsidDel="00000000" w:rsidP="00F86DE0" w:rsidRDefault="0086455E" w:rsidRPr="00000000">
                            <w:pPr>
                              <w:spacing w:after="0" w:line="240" w:lineRule="atLeast"/>
                              <w:jc w:val="both"/>
                              <w:rPr>
                                <w:rFonts w:ascii="Arial Unicode MS" w:cs="Arial Unicode MS" w:eastAsia="Arial Unicode MS" w:hAnsi="Arial Unicode MS"/>
                                <w:sz w:val="24"/>
                                <w:szCs w:val="24"/>
                              </w:rPr>
                            </w:pPr>
                            <w:r w:rsidDel="00000000" w:rsidR="00000000" w:rsidRPr="00000000">
                              <w:rPr>
                                <w:rFonts w:ascii="Arial Unicode MS" w:cs="Arial Unicode MS" w:eastAsia="Arial Unicode MS" w:hAnsi="Arial Unicode MS"/>
                                <w:sz w:val="24"/>
                                <w:szCs w:val="24"/>
                              </w:rPr>
                              <w:t>Yilver Quevedo;</w:t>
                            </w:r>
                            <w:r w:rsidDel="00000000" w:rsidR="00F86DE0" w:rsidRPr="00000000">
                              <w:rPr>
                                <w:rFonts w:ascii="Arial Unicode MS" w:cs="Arial Unicode MS" w:eastAsia="Arial Unicode MS" w:hAnsi="Arial Unicode MS"/>
                                <w:sz w:val="24"/>
                                <w:szCs w:val="24"/>
                              </w:rPr>
                              <w:t xml:space="preserve"> Vanessa</w:t>
                            </w:r>
                            <w:r w:rsidDel="00000000" w:rsidR="006D4E94" w:rsidRPr="00000000">
                              <w:rPr>
                                <w:rFonts w:ascii="Arial Unicode MS" w:cs="Arial Unicode MS" w:eastAsia="Arial Unicode MS" w:hAnsi="Arial Unicode MS"/>
                                <w:sz w:val="24"/>
                                <w:szCs w:val="24"/>
                              </w:rPr>
                              <w:t xml:space="preserve"> _____</w:t>
                            </w:r>
                            <w:r w:rsidDel="00000000" w:rsidR="00000000" w:rsidRPr="00000000">
                              <w:rPr>
                                <w:rFonts w:ascii="Arial Unicode MS" w:cs="Arial Unicode MS" w:eastAsia="Arial Unicode MS" w:hAnsi="Arial Unicode MS"/>
                                <w:sz w:val="24"/>
                                <w:szCs w:val="24"/>
                              </w:rPr>
                              <w:t>;</w:t>
                            </w:r>
                            <w:r w:rsidDel="00000000" w:rsidR="00F86DE0" w:rsidRPr="00000000">
                              <w:rPr>
                                <w:rFonts w:ascii="Arial Unicode MS" w:cs="Arial Unicode MS" w:eastAsia="Arial Unicode MS" w:hAnsi="Arial Unicode M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Del="00000000" w:rsidR="00F86DE0" w:rsidRPr="00F86DE0">
                              <w:rPr>
                                <w:rFonts w:ascii="Arial Unicode MS" w:cs="Arial Unicode MS" w:eastAsia="Arial Unicode MS" w:hAnsi="Arial Unicode MS"/>
                                <w:sz w:val="24"/>
                                <w:szCs w:val="24"/>
                              </w:rPr>
                              <w:t>Shirley Guzmán</w:t>
                            </w:r>
                            <w:r w:rsidDel="00000000" w:rsidR="00F86DE0" w:rsidRPr="00000000">
                              <w:rPr>
                                <w:rFonts w:ascii="Arial Unicode MS" w:cs="Arial Unicode MS" w:eastAsia="Arial Unicode MS" w:hAnsi="Arial Unicode MS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86DE0" w:rsidDel="00000000" w:rsidP="00F86DE0" w:rsidRDefault="00F86DE0" w:rsidRPr="00F86DE0">
                            <w:pPr>
                              <w:spacing w:after="0" w:line="240" w:lineRule="atLeast"/>
                              <w:jc w:val="both"/>
                              <w:rPr>
                                <w:rFonts w:ascii="Arial Unicode MS" w:cs="Arial Unicode MS" w:eastAsia="Arial Unicode MS" w:hAnsi="Arial Unicode MS"/>
                                <w:b w:val="1"/>
                                <w:sz w:val="24"/>
                                <w:szCs w:val="24"/>
                              </w:rPr>
                            </w:pPr>
                            <w:r w:rsidDel="00000000" w:rsidR="00000000" w:rsidRPr="00F86DE0">
                              <w:rPr>
                                <w:rFonts w:ascii="Arial Unicode MS" w:cs="Arial Unicode MS" w:eastAsia="Arial Unicode MS" w:hAnsi="Arial Unicode MS"/>
                                <w:b w:val="1"/>
                                <w:sz w:val="24"/>
                                <w:szCs w:val="24"/>
                              </w:rPr>
                              <w:t>CI:</w:t>
                            </w:r>
                            <w:r w:rsidDel="00000000" w:rsidR="00000000" w:rsidRPr="00000000">
                              <w:rPr>
                                <w:rFonts w:ascii="Arial Unicode MS" w:cs="Arial Unicode MS" w:eastAsia="Arial Unicode MS" w:hAnsi="Arial Unicode MS"/>
                                <w:b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Del="00000000" w:rsidR="006D4E94" w:rsidRPr="00000000">
                              <w:rPr>
                                <w:rFonts w:ascii="Arial Unicode MS" w:cs="Arial Unicode MS" w:eastAsia="Arial Unicode MS" w:hAnsi="Arial Unicode MS"/>
                                <w:sz w:val="24"/>
                                <w:szCs w:val="24"/>
                              </w:rPr>
                              <w:t>__.___.___</w:t>
                            </w:r>
                            <w:r w:rsidDel="00000000" w:rsidR="0086455E" w:rsidRPr="00000000">
                              <w:rPr>
                                <w:rFonts w:ascii="Arial Unicode MS" w:cs="Arial Unicode MS" w:eastAsia="Arial Unicode MS" w:hAnsi="Arial Unicode MS"/>
                                <w:sz w:val="24"/>
                                <w:szCs w:val="24"/>
                              </w:rPr>
                              <w:t>;</w:t>
                            </w:r>
                            <w:r w:rsidDel="00000000" w:rsidR="006D4E94" w:rsidRPr="00000000">
                              <w:rPr>
                                <w:rFonts w:ascii="Arial Unicode MS" w:cs="Arial Unicode MS" w:eastAsia="Arial Unicode MS" w:hAnsi="Arial Unicode MS"/>
                                <w:sz w:val="24"/>
                                <w:szCs w:val="24"/>
                              </w:rPr>
                              <w:t xml:space="preserve"> __.___.___</w:t>
                            </w:r>
                            <w:r w:rsidDel="00000000" w:rsidR="0086455E" w:rsidRPr="00000000">
                              <w:rPr>
                                <w:rFonts w:ascii="Arial Unicode MS" w:cs="Arial Unicode MS" w:eastAsia="Arial Unicode MS" w:hAnsi="Arial Unicode MS"/>
                                <w:sz w:val="24"/>
                                <w:szCs w:val="24"/>
                              </w:rPr>
                              <w:t>;</w:t>
                            </w:r>
                            <w:r w:rsidDel="00000000" w:rsidR="00BB5352" w:rsidRPr="00000000">
                              <w:rPr>
                                <w:rFonts w:ascii="Arial Unicode MS" w:cs="Arial Unicode MS" w:eastAsia="Arial Unicode MS" w:hAnsi="Arial Unicode M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Del="00000000" w:rsidR="00000000" w:rsidRPr="00F86DE0">
                              <w:rPr>
                                <w:rFonts w:ascii="Arial Unicode MS" w:cs="Arial Unicode MS" w:eastAsia="Arial Unicode MS" w:hAnsi="Arial Unicode MS"/>
                                <w:sz w:val="24"/>
                                <w:szCs w:val="24"/>
                              </w:rPr>
                              <w:t>27.794.213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4063365</wp:posOffset>
                </wp:positionH>
                <wp:positionV relativeFrom="paragraph">
                  <wp:posOffset>182245</wp:posOffset>
                </wp:positionV>
                <wp:extent cx="2319655" cy="18478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9655" cy="184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0" w:lineRule="auto"/>
        <w:ind w:left="142" w:firstLine="283.99999999999994"/>
        <w:jc w:val="both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-145414</wp:posOffset>
                </wp:positionH>
                <wp:positionV relativeFrom="paragraph">
                  <wp:posOffset>50165</wp:posOffset>
                </wp:positionV>
                <wp:extent cx="2123440" cy="15430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3440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DE0" w:rsidDel="00000000" w:rsidP="00F86DE0" w:rsidRDefault="00F86DE0" w:rsidRPr="00BB5352">
                            <w:pPr>
                              <w:rPr>
                                <w:rFonts w:ascii="Arial Unicode MS" w:cs="Arial Unicode MS" w:eastAsia="Arial Unicode MS" w:hAnsi="Arial Unicode MS"/>
                                <w:sz w:val="24"/>
                                <w:szCs w:val="24"/>
                              </w:rPr>
                            </w:pPr>
                            <w:r w:rsidDel="00000000" w:rsidR="00000000" w:rsidRPr="00BB5352">
                              <w:rPr>
                                <w:rFonts w:ascii="Arial Unicode MS" w:cs="Arial Unicode MS" w:eastAsia="Arial Unicode MS" w:hAnsi="Arial Unicode MS"/>
                                <w:b w:val="1"/>
                                <w:sz w:val="24"/>
                                <w:szCs w:val="24"/>
                              </w:rPr>
                              <w:t>Profesora</w:t>
                            </w:r>
                            <w:r w:rsidDel="00000000" w:rsidR="00000000" w:rsidRPr="00BB5352">
                              <w:rPr>
                                <w:rFonts w:ascii="Arial Unicode MS" w:cs="Arial Unicode MS" w:eastAsia="Arial Unicode MS" w:hAnsi="Arial Unicode MS"/>
                                <w:sz w:val="24"/>
                                <w:szCs w:val="24"/>
                              </w:rPr>
                              <w:t>: María Veloz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-145414</wp:posOffset>
                </wp:positionH>
                <wp:positionV relativeFrom="paragraph">
                  <wp:posOffset>50165</wp:posOffset>
                </wp:positionV>
                <wp:extent cx="2123440" cy="1543050"/>
                <wp:effectExtent b="0" l="0" r="0" t="0"/>
                <wp:wrapNone/>
                <wp:docPr id="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154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after="0" w:lineRule="auto"/>
        <w:ind w:left="142" w:firstLine="283.99999999999994"/>
        <w:jc w:val="both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142" w:firstLine="283.99999999999994"/>
        <w:jc w:val="both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142" w:firstLine="283.99999999999994"/>
        <w:jc w:val="both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142" w:firstLine="283.99999999999994"/>
        <w:jc w:val="both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142" w:firstLine="283.99999999999994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142" w:firstLine="0"/>
        <w:jc w:val="center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rtl w:val="0"/>
        </w:rPr>
        <w:t xml:space="preserve">Índice</w:t>
      </w:r>
    </w:p>
    <w:tbl>
      <w:tblPr>
        <w:tblStyle w:val="Table1"/>
        <w:tblW w:w="11343.999999999998" w:type="dxa"/>
        <w:jc w:val="left"/>
        <w:tblInd w:w="-60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63"/>
        <w:gridCol w:w="602"/>
        <w:gridCol w:w="259"/>
        <w:gridCol w:w="730"/>
        <w:gridCol w:w="1169"/>
        <w:gridCol w:w="2126"/>
        <w:gridCol w:w="1572"/>
        <w:gridCol w:w="2823"/>
        <w:tblGridChange w:id="0">
          <w:tblGrid>
            <w:gridCol w:w="2063"/>
            <w:gridCol w:w="602"/>
            <w:gridCol w:w="259"/>
            <w:gridCol w:w="730"/>
            <w:gridCol w:w="1169"/>
            <w:gridCol w:w="2126"/>
            <w:gridCol w:w="1572"/>
            <w:gridCol w:w="2823"/>
          </w:tblGrid>
        </w:tblGridChange>
      </w:tblGrid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142" w:firstLine="283.99999999999994"/>
              <w:rPr>
                <w:rFonts w:ascii="Arimo" w:cs="Arimo" w:eastAsia="Arimo" w:hAnsi="Arim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333333"/>
                <w:sz w:val="24"/>
                <w:szCs w:val="24"/>
                <w:rtl w:val="0"/>
              </w:rPr>
              <w:t xml:space="preserve">Introducción 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5">
            <w:pPr>
              <w:ind w:left="142" w:firstLine="283.99999999999994"/>
              <w:jc w:val="center"/>
              <w:rPr>
                <w:rFonts w:ascii="Arimo" w:cs="Arimo" w:eastAsia="Arimo" w:hAnsi="Arim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142" w:firstLine="283.99999999999994"/>
              <w:jc w:val="center"/>
              <w:rPr>
                <w:rFonts w:ascii="Arimo" w:cs="Arimo" w:eastAsia="Arimo" w:hAnsi="Arimo"/>
                <w:b w:val="1"/>
                <w:sz w:val="24"/>
                <w:szCs w:val="24"/>
              </w:rPr>
            </w:pPr>
            <w:hyperlink w:anchor="gjdgxs">
              <w:r w:rsidDel="00000000" w:rsidR="00000000" w:rsidRPr="00000000">
                <w:rPr>
                  <w:rFonts w:ascii="Arimo" w:cs="Arimo" w:eastAsia="Arimo" w:hAnsi="Arimo"/>
                  <w:b w:val="1"/>
                  <w:color w:val="0000ff"/>
                  <w:sz w:val="24"/>
                  <w:szCs w:val="24"/>
                  <w:u w:val="single"/>
                  <w:rtl w:val="0"/>
                </w:rPr>
                <w:t xml:space="preserve">Pág.3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C">
            <w:pPr>
              <w:ind w:left="142" w:firstLine="283.99999999999994"/>
              <w:rPr>
                <w:rFonts w:ascii="Arimo" w:cs="Arimo" w:eastAsia="Arimo" w:hAnsi="Arim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333333"/>
                <w:sz w:val="24"/>
                <w:szCs w:val="24"/>
                <w:rtl w:val="0"/>
              </w:rPr>
              <w:t xml:space="preserve">Diagrama entidad relación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ind w:left="142" w:firstLine="283.99999999999994"/>
              <w:jc w:val="center"/>
              <w:rPr>
                <w:rFonts w:ascii="Arimo" w:cs="Arimo" w:eastAsia="Arimo" w:hAnsi="Arim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ind w:left="142" w:firstLine="283.99999999999994"/>
              <w:jc w:val="center"/>
              <w:rPr>
                <w:rFonts w:ascii="Arimo" w:cs="Arimo" w:eastAsia="Arimo" w:hAnsi="Arimo"/>
                <w:b w:val="1"/>
                <w:sz w:val="24"/>
                <w:szCs w:val="24"/>
              </w:rPr>
            </w:pPr>
            <w:hyperlink w:anchor="1fob9te">
              <w:r w:rsidDel="00000000" w:rsidR="00000000" w:rsidRPr="00000000">
                <w:rPr>
                  <w:rFonts w:ascii="Arimo" w:cs="Arimo" w:eastAsia="Arimo" w:hAnsi="Arimo"/>
                  <w:b w:val="1"/>
                  <w:color w:val="0000ff"/>
                  <w:sz w:val="24"/>
                  <w:szCs w:val="24"/>
                  <w:u w:val="single"/>
                  <w:rtl w:val="0"/>
                </w:rPr>
                <w:t xml:space="preserve">Pág.4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ind w:left="142" w:firstLine="283.99999999999994"/>
              <w:rPr>
                <w:rFonts w:ascii="Arimo" w:cs="Arimo" w:eastAsia="Arimo" w:hAnsi="Arim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333333"/>
                <w:sz w:val="24"/>
                <w:szCs w:val="24"/>
                <w:rtl w:val="0"/>
              </w:rPr>
              <w:t xml:space="preserve">Modelo Relacional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6">
            <w:pPr>
              <w:ind w:left="142" w:firstLine="283.99999999999994"/>
              <w:jc w:val="center"/>
              <w:rPr>
                <w:rFonts w:ascii="Arimo" w:cs="Arimo" w:eastAsia="Arimo" w:hAnsi="Arim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142" w:firstLine="283.99999999999994"/>
              <w:jc w:val="center"/>
              <w:rPr>
                <w:rFonts w:ascii="Arimo" w:cs="Arimo" w:eastAsia="Arimo" w:hAnsi="Arimo"/>
                <w:b w:val="1"/>
                <w:sz w:val="24"/>
                <w:szCs w:val="24"/>
              </w:rPr>
            </w:pPr>
            <w:hyperlink w:anchor="3znysh7">
              <w:r w:rsidDel="00000000" w:rsidR="00000000" w:rsidRPr="00000000">
                <w:rPr>
                  <w:rFonts w:ascii="Arimo" w:cs="Arimo" w:eastAsia="Arimo" w:hAnsi="Arimo"/>
                  <w:b w:val="1"/>
                  <w:color w:val="0000ff"/>
                  <w:sz w:val="24"/>
                  <w:szCs w:val="24"/>
                  <w:u w:val="single"/>
                  <w:rtl w:val="0"/>
                </w:rPr>
                <w:t xml:space="preserve">Pág.4 y 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2C">
            <w:pPr>
              <w:ind w:left="142" w:firstLine="283.99999999999994"/>
              <w:rPr>
                <w:rFonts w:ascii="Arimo" w:cs="Arimo" w:eastAsia="Arimo" w:hAnsi="Arim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333333"/>
                <w:sz w:val="24"/>
                <w:szCs w:val="24"/>
                <w:rtl w:val="0"/>
              </w:rPr>
              <w:t xml:space="preserve">Normalizar esquema de BD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142" w:firstLine="283.99999999999994"/>
              <w:jc w:val="center"/>
              <w:rPr>
                <w:rFonts w:ascii="Arimo" w:cs="Arimo" w:eastAsia="Arimo" w:hAnsi="Arim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142" w:firstLine="283.99999999999994"/>
              <w:jc w:val="center"/>
              <w:rPr>
                <w:rFonts w:ascii="Arimo" w:cs="Arimo" w:eastAsia="Arimo" w:hAnsi="Arimo"/>
                <w:b w:val="1"/>
                <w:sz w:val="24"/>
                <w:szCs w:val="24"/>
              </w:rPr>
            </w:pPr>
            <w:hyperlink w:anchor="2et92p0">
              <w:r w:rsidDel="00000000" w:rsidR="00000000" w:rsidRPr="00000000">
                <w:rPr>
                  <w:rFonts w:ascii="Arimo" w:cs="Arimo" w:eastAsia="Arimo" w:hAnsi="Arimo"/>
                  <w:b w:val="1"/>
                  <w:color w:val="0000ff"/>
                  <w:sz w:val="20"/>
                  <w:szCs w:val="20"/>
                  <w:u w:val="single"/>
                  <w:rtl w:val="0"/>
                </w:rPr>
                <w:t xml:space="preserve">Pág. 5, 6,7,8,9,10,11,12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4">
            <w:pPr>
              <w:ind w:left="142" w:firstLine="283.99999999999994"/>
              <w:rPr>
                <w:rFonts w:ascii="Arimo" w:cs="Arimo" w:eastAsia="Arimo" w:hAnsi="Arim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333333"/>
                <w:sz w:val="24"/>
                <w:szCs w:val="24"/>
                <w:rtl w:val="0"/>
              </w:rPr>
              <w:t xml:space="preserve">Diagrama de Integridad  Referencial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ind w:left="142" w:firstLine="283.99999999999994"/>
              <w:jc w:val="center"/>
              <w:rPr>
                <w:rFonts w:ascii="Arimo" w:cs="Arimo" w:eastAsia="Arimo" w:hAnsi="Arim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ind w:left="142" w:firstLine="283.99999999999994"/>
              <w:jc w:val="center"/>
              <w:rPr>
                <w:rFonts w:ascii="Arimo" w:cs="Arimo" w:eastAsia="Arimo" w:hAnsi="Arimo"/>
                <w:b w:val="1"/>
                <w:sz w:val="24"/>
                <w:szCs w:val="24"/>
              </w:rPr>
            </w:pPr>
            <w:hyperlink w:anchor="tyjcwt">
              <w:r w:rsidDel="00000000" w:rsidR="00000000" w:rsidRPr="00000000">
                <w:rPr>
                  <w:rFonts w:ascii="Arimo" w:cs="Arimo" w:eastAsia="Arimo" w:hAnsi="Arimo"/>
                  <w:b w:val="1"/>
                  <w:color w:val="0000ff"/>
                  <w:sz w:val="24"/>
                  <w:szCs w:val="24"/>
                  <w:u w:val="single"/>
                  <w:rtl w:val="0"/>
                </w:rPr>
                <w:t xml:space="preserve">Pág. 12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C">
            <w:pPr>
              <w:ind w:left="142" w:firstLine="283.99999999999994"/>
              <w:rPr>
                <w:rFonts w:ascii="Arimo" w:cs="Arimo" w:eastAsia="Arimo" w:hAnsi="Arim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333333"/>
                <w:sz w:val="24"/>
                <w:szCs w:val="24"/>
                <w:rtl w:val="0"/>
              </w:rPr>
              <w:t xml:space="preserve">Diccionario de Datos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F">
            <w:pPr>
              <w:ind w:left="142" w:firstLine="283.99999999999994"/>
              <w:jc w:val="center"/>
              <w:rPr>
                <w:rFonts w:ascii="Arimo" w:cs="Arimo" w:eastAsia="Arimo" w:hAnsi="Arim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ind w:left="142" w:firstLine="283.99999999999994"/>
              <w:jc w:val="center"/>
              <w:rPr>
                <w:rFonts w:ascii="Arimo" w:cs="Arimo" w:eastAsia="Arimo" w:hAnsi="Arimo"/>
                <w:b w:val="1"/>
                <w:sz w:val="24"/>
                <w:szCs w:val="24"/>
              </w:rPr>
            </w:pPr>
            <w:hyperlink w:anchor="3dy6vkm">
              <w:r w:rsidDel="00000000" w:rsidR="00000000" w:rsidRPr="00000000">
                <w:rPr>
                  <w:rFonts w:ascii="Arimo" w:cs="Arimo" w:eastAsia="Arimo" w:hAnsi="Arimo"/>
                  <w:b w:val="1"/>
                  <w:color w:val="0000ff"/>
                  <w:sz w:val="24"/>
                  <w:szCs w:val="24"/>
                  <w:u w:val="single"/>
                  <w:rtl w:val="0"/>
                </w:rPr>
                <w:t xml:space="preserve">Pág.13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Rule="auto"/>
        <w:ind w:left="142" w:firstLine="283.99999999999994"/>
        <w:jc w:val="center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left="142" w:firstLine="283.99999999999994"/>
        <w:jc w:val="center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left="142" w:firstLine="283.99999999999994"/>
        <w:jc w:val="center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left="142" w:firstLine="283.99999999999994"/>
        <w:jc w:val="center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142" w:firstLine="283.99999999999994"/>
        <w:jc w:val="center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left="142" w:firstLine="283.99999999999994"/>
        <w:jc w:val="center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left="142" w:firstLine="283.99999999999994"/>
        <w:jc w:val="center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left="142" w:firstLine="283.99999999999994"/>
        <w:jc w:val="center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ind w:left="142" w:firstLine="283.99999999999994"/>
        <w:jc w:val="center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left="142" w:firstLine="283.99999999999994"/>
        <w:jc w:val="center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ind w:left="142" w:firstLine="283.99999999999994"/>
        <w:jc w:val="center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left="142" w:firstLine="283.99999999999994"/>
        <w:jc w:val="center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ind w:left="142" w:firstLine="283.99999999999994"/>
        <w:jc w:val="center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ind w:left="142" w:firstLine="283.99999999999994"/>
        <w:jc w:val="center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ind w:left="142" w:firstLine="283.99999999999994"/>
        <w:jc w:val="center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left="142" w:firstLine="283.99999999999994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left="142" w:firstLine="283.99999999999994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left="142" w:firstLine="283.99999999999994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5A">
      <w:pPr>
        <w:spacing w:after="0" w:lineRule="auto"/>
        <w:ind w:left="142" w:firstLine="0"/>
        <w:jc w:val="center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5B">
      <w:pPr>
        <w:spacing w:after="240" w:before="240" w:line="240" w:lineRule="auto"/>
        <w:ind w:left="142" w:firstLine="283.99999999999994"/>
        <w:jc w:val="both"/>
        <w:rPr>
          <w:rFonts w:ascii="Arimo" w:cs="Arimo" w:eastAsia="Arimo" w:hAnsi="Arimo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Una administradora vela por el bienestar de sus clientes (juntas de condominios) se encarga de mantener en buen estado el condominio, de pagar los suministros de luz y agua en las áreas comunes, los servicios de elevadores, la limpieza y seguridad. </w:t>
      </w:r>
    </w:p>
    <w:p w:rsidR="00000000" w:rsidDel="00000000" w:rsidP="00000000" w:rsidRDefault="00000000" w:rsidRPr="00000000" w14:paraId="0000005C">
      <w:pPr>
        <w:spacing w:after="240" w:before="240" w:line="240" w:lineRule="auto"/>
        <w:ind w:left="142" w:firstLine="283.99999999999994"/>
        <w:jc w:val="both"/>
        <w:rPr>
          <w:rFonts w:ascii="Arimo" w:cs="Arimo" w:eastAsia="Arimo" w:hAnsi="Arimo"/>
          <w:sz w:val="24"/>
          <w:szCs w:val="24"/>
        </w:rPr>
      </w:pPr>
      <w:bookmarkStart w:colFirst="0" w:colLast="0" w:name="_1t3h5sf" w:id="2"/>
      <w:bookmarkEnd w:id="2"/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Es responsable de administras y  cobra la cuota de mantenimiento y, sobre todo a los morosos; recibir quejas de daños a las áreas comunes; mediar problemáticas entre los condóminos; vigilar que se cumpla el reglamento interno y realizar trámites legales en relación al condominio, entre otras responsabilidades.</w:t>
      </w:r>
    </w:p>
    <w:p w:rsidR="00000000" w:rsidDel="00000000" w:rsidP="00000000" w:rsidRDefault="00000000" w:rsidRPr="00000000" w14:paraId="0000005D">
      <w:pPr>
        <w:spacing w:after="240" w:before="240" w:line="240" w:lineRule="auto"/>
        <w:ind w:left="142" w:firstLine="283.99999999999994"/>
        <w:jc w:val="both"/>
        <w:rPr>
          <w:rFonts w:ascii="Arimo" w:cs="Arimo" w:eastAsia="Arimo" w:hAnsi="Arimo"/>
          <w:sz w:val="24"/>
          <w:szCs w:val="24"/>
        </w:rPr>
      </w:pPr>
      <w:bookmarkStart w:colFirst="0" w:colLast="0" w:name="_4d34og8" w:id="3"/>
      <w:bookmarkEnd w:id="3"/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Cumpliendo los objetivos del propietario siempre y cuando sean razonables, éticos y lícitos. Por lo tanto, el administrador de condominios tiene que: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42" w:right="0" w:firstLine="283.9999999999999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s8eyo1" w:id="4"/>
      <w:bookmarkEnd w:id="4"/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Alcanzar los objetivos de los propietarios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283.9999999999999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5"/>
      <w:bookmarkEnd w:id="5"/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Generar ingresos para los propietarios (de ser el caso)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283.9999999999999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rdcrjn" w:id="6"/>
      <w:bookmarkEnd w:id="6"/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Disminuir los costos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2" w:right="0" w:firstLine="283.9999999999999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6in1rg" w:id="7"/>
      <w:bookmarkEnd w:id="7"/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Preservar y/o aumentar el valor de la propiedad.</w:t>
      </w:r>
    </w:p>
    <w:p w:rsidR="00000000" w:rsidDel="00000000" w:rsidP="00000000" w:rsidRDefault="00000000" w:rsidRPr="00000000" w14:paraId="00000062">
      <w:pPr>
        <w:spacing w:after="0" w:lineRule="auto"/>
        <w:ind w:left="142" w:firstLine="283.99999999999994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ind w:left="142" w:firstLine="283.99999999999994"/>
        <w:jc w:val="center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ind w:left="142" w:firstLine="283.99999999999994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ind w:left="142" w:firstLine="283.99999999999994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ind w:left="142" w:firstLine="283.99999999999994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ind w:left="142" w:firstLine="283.99999999999994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ind w:left="142" w:firstLine="283.99999999999994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ind w:left="142" w:firstLine="283.99999999999994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ind w:left="142" w:firstLine="283.99999999999994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ind w:left="142" w:firstLine="283.99999999999994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ind w:left="142" w:firstLine="283.99999999999994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ind w:left="142" w:firstLine="283.99999999999994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ind w:left="142" w:firstLine="283.99999999999994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ind w:left="142" w:firstLine="283.99999999999994"/>
        <w:jc w:val="center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142" w:firstLine="283.99999999999994"/>
        <w:rPr>
          <w:rFonts w:ascii="LiberationSans" w:cs="LiberationSans" w:eastAsia="LiberationSans" w:hAnsi="LiberationSans"/>
          <w:color w:val="333333"/>
        </w:rPr>
      </w:pPr>
      <w:r w:rsidDel="00000000" w:rsidR="00000000" w:rsidRPr="00000000">
        <w:rPr>
          <w:rtl w:val="0"/>
        </w:rPr>
      </w:r>
    </w:p>
    <w:bookmarkStart w:colFirst="0" w:colLast="0" w:name="1fob9te" w:id="8"/>
    <w:bookmarkEnd w:id="8"/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142" w:right="0" w:firstLine="283.99999999999994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333333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333333"/>
          <w:sz w:val="32"/>
          <w:szCs w:val="32"/>
          <w:u w:val="single"/>
          <w:shd w:fill="auto" w:val="clear"/>
          <w:vertAlign w:val="baseline"/>
          <w:rtl w:val="0"/>
        </w:rPr>
        <w:t xml:space="preserve">Diagrama entidad relación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142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09360" cy="443484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434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3znysh7" w:id="9"/>
    <w:bookmarkEnd w:id="9"/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142" w:right="0" w:firstLine="283.99999999999994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333333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333333"/>
          <w:sz w:val="32"/>
          <w:szCs w:val="32"/>
          <w:u w:val="single"/>
          <w:shd w:fill="auto" w:val="clear"/>
          <w:vertAlign w:val="baseline"/>
          <w:rtl w:val="0"/>
        </w:rPr>
        <w:t xml:space="preserve">Modelo Relacional </w:t>
      </w:r>
    </w:p>
    <w:p w:rsidR="00000000" w:rsidDel="00000000" w:rsidP="00000000" w:rsidRDefault="00000000" w:rsidRPr="00000000" w14:paraId="00000074">
      <w:pPr>
        <w:spacing w:after="120" w:before="120" w:line="240" w:lineRule="auto"/>
        <w:jc w:val="both"/>
        <w:rPr>
          <w:rFonts w:ascii="Arimo" w:cs="Arimo" w:eastAsia="Arimo" w:hAnsi="Arimo"/>
          <w:b w:val="1"/>
          <w:color w:val="158566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158566"/>
          <w:sz w:val="28"/>
          <w:szCs w:val="28"/>
          <w:rtl w:val="0"/>
        </w:rPr>
        <w:t xml:space="preserve">Paso 1: Entidades Fuertes.</w:t>
      </w:r>
    </w:p>
    <w:p w:rsidR="00000000" w:rsidDel="00000000" w:rsidP="00000000" w:rsidRDefault="00000000" w:rsidRPr="00000000" w14:paraId="00000075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mo" w:cs="Arimo" w:eastAsia="Arimo" w:hAnsi="Arimo"/>
          <w:b w:val="1"/>
          <w:color w:val="00b050"/>
          <w:sz w:val="24"/>
          <w:szCs w:val="24"/>
          <w:rtl w:val="0"/>
        </w:rPr>
        <w:t xml:space="preserve">Administradora 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b w:val="1"/>
          <w:color w:val="0000ff"/>
          <w:sz w:val="24"/>
          <w:szCs w:val="24"/>
          <w:u w:val="single"/>
          <w:rtl w:val="0"/>
        </w:rPr>
        <w:t xml:space="preserve">rif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, nombre, fax, misión, añofundacion, visión, capital, correo,</w:t>
      </w:r>
    </w:p>
    <w:p w:rsidR="00000000" w:rsidDel="00000000" w:rsidP="00000000" w:rsidRDefault="00000000" w:rsidRPr="00000000" w14:paraId="00000076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direccion)</w:t>
      </w:r>
    </w:p>
    <w:p w:rsidR="00000000" w:rsidDel="00000000" w:rsidP="00000000" w:rsidRDefault="00000000" w:rsidRPr="00000000" w14:paraId="00000077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color w:val="595959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mo" w:cs="Arimo" w:eastAsia="Arimo" w:hAnsi="Arimo"/>
          <w:b w:val="1"/>
          <w:color w:val="595959"/>
          <w:sz w:val="24"/>
          <w:szCs w:val="24"/>
          <w:rtl w:val="0"/>
        </w:rPr>
        <w:t xml:space="preserve">Empleado 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u w:val="single"/>
          <w:rtl w:val="0"/>
        </w:rPr>
        <w:t xml:space="preserve">ci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, prnom, sgnom, prapell, sgapell, genero, direccion, telefono,</w:t>
      </w:r>
    </w:p>
    <w:p w:rsidR="00000000" w:rsidDel="00000000" w:rsidP="00000000" w:rsidRDefault="00000000" w:rsidRPr="00000000" w14:paraId="00000078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color w:val="595959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fechnacimiento, estadocivil, sueldo)</w:t>
      </w:r>
    </w:p>
    <w:p w:rsidR="00000000" w:rsidDel="00000000" w:rsidP="00000000" w:rsidRDefault="00000000" w:rsidRPr="00000000" w14:paraId="00000079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color w:val="595959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mo" w:cs="Arimo" w:eastAsia="Arimo" w:hAnsi="Arimo"/>
          <w:b w:val="1"/>
          <w:color w:val="595959"/>
          <w:sz w:val="24"/>
          <w:szCs w:val="24"/>
          <w:rtl w:val="0"/>
        </w:rPr>
        <w:t xml:space="preserve">Usuario 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u w:val="single"/>
          <w:rtl w:val="0"/>
        </w:rPr>
        <w:t xml:space="preserve">codusuario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, nomusuarui, tipousuario, claveacceso)</w:t>
      </w:r>
    </w:p>
    <w:p w:rsidR="00000000" w:rsidDel="00000000" w:rsidP="00000000" w:rsidRDefault="00000000" w:rsidRPr="00000000" w14:paraId="0000007A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color w:val="595959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mo" w:cs="Arimo" w:eastAsia="Arimo" w:hAnsi="Arimo"/>
          <w:b w:val="1"/>
          <w:color w:val="595959"/>
          <w:sz w:val="24"/>
          <w:szCs w:val="24"/>
          <w:rtl w:val="0"/>
        </w:rPr>
        <w:t xml:space="preserve">Condominio 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u w:val="single"/>
          <w:rtl w:val="0"/>
        </w:rPr>
        <w:t xml:space="preserve">idcondominio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, rifedificio)</w:t>
      </w:r>
    </w:p>
    <w:p w:rsidR="00000000" w:rsidDel="00000000" w:rsidP="00000000" w:rsidRDefault="00000000" w:rsidRPr="00000000" w14:paraId="0000007B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color w:val="595959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mo" w:cs="Arimo" w:eastAsia="Arimo" w:hAnsi="Arimo"/>
          <w:b w:val="1"/>
          <w:color w:val="595959"/>
          <w:sz w:val="24"/>
          <w:szCs w:val="24"/>
          <w:rtl w:val="0"/>
        </w:rPr>
        <w:t xml:space="preserve">Junta_Condominio 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u w:val="single"/>
          <w:rtl w:val="0"/>
        </w:rPr>
        <w:t xml:space="preserve">ci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, nombre)</w:t>
      </w:r>
    </w:p>
    <w:p w:rsidR="00000000" w:rsidDel="00000000" w:rsidP="00000000" w:rsidRDefault="00000000" w:rsidRPr="00000000" w14:paraId="0000007C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mo" w:cs="Arimo" w:eastAsia="Arimo" w:hAnsi="Arimo"/>
          <w:b w:val="1"/>
          <w:color w:val="00b050"/>
          <w:sz w:val="24"/>
          <w:szCs w:val="24"/>
          <w:rtl w:val="0"/>
        </w:rPr>
        <w:t xml:space="preserve">Cargo 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b w:val="1"/>
          <w:color w:val="0000ff"/>
          <w:sz w:val="24"/>
          <w:szCs w:val="24"/>
          <w:u w:val="single"/>
          <w:rtl w:val="0"/>
        </w:rPr>
        <w:t xml:space="preserve">idcargo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, nomcargo)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color w:val="595959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mo" w:cs="Arimo" w:eastAsia="Arimo" w:hAnsi="Arimo"/>
          <w:b w:val="1"/>
          <w:color w:val="595959"/>
          <w:sz w:val="24"/>
          <w:szCs w:val="24"/>
          <w:rtl w:val="0"/>
        </w:rPr>
        <w:t xml:space="preserve">Edificio 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u w:val="single"/>
          <w:rtl w:val="0"/>
        </w:rPr>
        <w:t xml:space="preserve">idedificio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, nomedificio, totalpiso, fondoreserva, tamañototaledif)</w:t>
      </w:r>
    </w:p>
    <w:p w:rsidR="00000000" w:rsidDel="00000000" w:rsidP="00000000" w:rsidRDefault="00000000" w:rsidRPr="00000000" w14:paraId="0000007E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color w:val="595959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mo" w:cs="Arimo" w:eastAsia="Arimo" w:hAnsi="Arimo"/>
          <w:b w:val="1"/>
          <w:color w:val="595959"/>
          <w:sz w:val="24"/>
          <w:szCs w:val="24"/>
          <w:rtl w:val="0"/>
        </w:rPr>
        <w:t xml:space="preserve">Apartamento 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u w:val="single"/>
          <w:rtl w:val="0"/>
        </w:rPr>
        <w:t xml:space="preserve">nroapartamento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, tamañoapartamento, alicuota, piso)</w:t>
      </w:r>
    </w:p>
    <w:p w:rsidR="00000000" w:rsidDel="00000000" w:rsidP="00000000" w:rsidRDefault="00000000" w:rsidRPr="00000000" w14:paraId="0000007F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color w:val="595959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mo" w:cs="Arimo" w:eastAsia="Arimo" w:hAnsi="Arimo"/>
          <w:b w:val="1"/>
          <w:color w:val="595959"/>
          <w:sz w:val="24"/>
          <w:szCs w:val="24"/>
          <w:rtl w:val="0"/>
        </w:rPr>
        <w:t xml:space="preserve">Propietario 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u w:val="single"/>
          <w:rtl w:val="0"/>
        </w:rPr>
        <w:t xml:space="preserve">ci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, nombre, apellido, contraacceso, estadcuenta, correo, tipo)</w:t>
      </w:r>
    </w:p>
    <w:p w:rsidR="00000000" w:rsidDel="00000000" w:rsidP="00000000" w:rsidRDefault="00000000" w:rsidRPr="00000000" w14:paraId="00000080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color w:val="595959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mo" w:cs="Arimo" w:eastAsia="Arimo" w:hAnsi="Arimo"/>
          <w:b w:val="1"/>
          <w:color w:val="595959"/>
          <w:sz w:val="24"/>
          <w:szCs w:val="24"/>
          <w:rtl w:val="0"/>
        </w:rPr>
        <w:t xml:space="preserve">Movimiento 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u w:val="single"/>
          <w:rtl w:val="0"/>
        </w:rPr>
        <w:t xml:space="preserve">idmovimiento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, monto, tipomonto)</w:t>
      </w:r>
    </w:p>
    <w:p w:rsidR="00000000" w:rsidDel="00000000" w:rsidP="00000000" w:rsidRDefault="00000000" w:rsidRPr="00000000" w14:paraId="00000081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mo" w:cs="Arimo" w:eastAsia="Arimo" w:hAnsi="Arimo"/>
          <w:b w:val="1"/>
          <w:color w:val="00b050"/>
          <w:sz w:val="24"/>
          <w:szCs w:val="24"/>
          <w:rtl w:val="0"/>
        </w:rPr>
        <w:t xml:space="preserve">Concepto 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b w:val="1"/>
          <w:color w:val="0000ff"/>
          <w:sz w:val="24"/>
          <w:szCs w:val="24"/>
          <w:u w:val="single"/>
          <w:rtl w:val="0"/>
        </w:rPr>
        <w:t xml:space="preserve">idconcepto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, nomconcepto)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color w:val="595959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mo" w:cs="Arimo" w:eastAsia="Arimo" w:hAnsi="Arimo"/>
          <w:b w:val="1"/>
          <w:color w:val="595959"/>
          <w:sz w:val="24"/>
          <w:szCs w:val="24"/>
          <w:rtl w:val="0"/>
        </w:rPr>
        <w:t xml:space="preserve">Servicio 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u w:val="single"/>
          <w:rtl w:val="0"/>
        </w:rPr>
        <w:t xml:space="preserve">idservicio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, nombservicio, correo)</w:t>
      </w:r>
    </w:p>
    <w:p w:rsidR="00000000" w:rsidDel="00000000" w:rsidP="00000000" w:rsidRDefault="00000000" w:rsidRPr="00000000" w14:paraId="00000083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color w:val="595959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mo" w:cs="Arimo" w:eastAsia="Arimo" w:hAnsi="Arimo"/>
          <w:b w:val="1"/>
          <w:color w:val="595959"/>
          <w:sz w:val="24"/>
          <w:szCs w:val="24"/>
          <w:rtl w:val="0"/>
        </w:rPr>
        <w:t xml:space="preserve">Cuenta 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u w:val="single"/>
          <w:rtl w:val="0"/>
        </w:rPr>
        <w:t xml:space="preserve">nrocuenta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, saldo)</w:t>
      </w:r>
    </w:p>
    <w:p w:rsidR="00000000" w:rsidDel="00000000" w:rsidP="00000000" w:rsidRDefault="00000000" w:rsidRPr="00000000" w14:paraId="00000084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mo" w:cs="Arimo" w:eastAsia="Arimo" w:hAnsi="Arimo"/>
          <w:b w:val="1"/>
          <w:color w:val="00b050"/>
          <w:sz w:val="24"/>
          <w:szCs w:val="24"/>
          <w:rtl w:val="0"/>
        </w:rPr>
        <w:t xml:space="preserve">Banco 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b w:val="1"/>
          <w:color w:val="0000ff"/>
          <w:sz w:val="24"/>
          <w:szCs w:val="24"/>
          <w:u w:val="single"/>
          <w:rtl w:val="0"/>
        </w:rPr>
        <w:t xml:space="preserve">idbanco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, nombanco)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20" w:before="120" w:line="240" w:lineRule="auto"/>
        <w:jc w:val="both"/>
        <w:rPr>
          <w:rFonts w:ascii="Arimo" w:cs="Arimo" w:eastAsia="Arimo" w:hAnsi="Arimo"/>
          <w:b w:val="1"/>
          <w:color w:val="ffc000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ffc000"/>
          <w:sz w:val="28"/>
          <w:szCs w:val="28"/>
          <w:rtl w:val="0"/>
        </w:rPr>
        <w:t xml:space="preserve">Paso 2: Entidades Débiles.</w:t>
      </w:r>
    </w:p>
    <w:p w:rsidR="00000000" w:rsidDel="00000000" w:rsidP="00000000" w:rsidRDefault="00000000" w:rsidRPr="00000000" w14:paraId="00000086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color w:val="ffc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ffc000"/>
          <w:sz w:val="24"/>
          <w:szCs w:val="24"/>
          <w:rtl w:val="0"/>
        </w:rPr>
        <w:t xml:space="preserve">NO HAY.</w:t>
      </w:r>
    </w:p>
    <w:p w:rsidR="00000000" w:rsidDel="00000000" w:rsidP="00000000" w:rsidRDefault="00000000" w:rsidRPr="00000000" w14:paraId="00000087">
      <w:pPr>
        <w:spacing w:after="120" w:before="120" w:line="240" w:lineRule="auto"/>
        <w:jc w:val="both"/>
        <w:rPr>
          <w:rFonts w:ascii="Arimo" w:cs="Arimo" w:eastAsia="Arimo" w:hAnsi="Arimo"/>
          <w:b w:val="1"/>
          <w:color w:val="158566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158566"/>
          <w:sz w:val="28"/>
          <w:szCs w:val="28"/>
          <w:rtl w:val="0"/>
        </w:rPr>
        <w:t xml:space="preserve">Paso 3: Relaciones 1:1.</w:t>
      </w:r>
    </w:p>
    <w:p w:rsidR="00000000" w:rsidDel="00000000" w:rsidP="00000000" w:rsidRDefault="00000000" w:rsidRPr="00000000" w14:paraId="00000088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mo" w:cs="Arimo" w:eastAsia="Arimo" w:hAnsi="Arimo"/>
          <w:b w:val="1"/>
          <w:color w:val="00b050"/>
          <w:sz w:val="24"/>
          <w:szCs w:val="24"/>
          <w:rtl w:val="0"/>
        </w:rPr>
        <w:t xml:space="preserve">Usuario 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b w:val="1"/>
          <w:color w:val="0000ff"/>
          <w:sz w:val="24"/>
          <w:szCs w:val="24"/>
          <w:u w:val="single"/>
          <w:rtl w:val="0"/>
        </w:rPr>
        <w:t xml:space="preserve">idusuario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, tipousuario, claveacceso, </w:t>
      </w:r>
      <w:r w:rsidDel="00000000" w:rsidR="00000000" w:rsidRPr="00000000">
        <w:rPr>
          <w:rFonts w:ascii="Arimo" w:cs="Arimo" w:eastAsia="Arimo" w:hAnsi="Arimo"/>
          <w:b w:val="1"/>
          <w:color w:val="ff0000"/>
          <w:sz w:val="24"/>
          <w:szCs w:val="24"/>
          <w:u w:val="single"/>
          <w:rtl w:val="0"/>
        </w:rPr>
        <w:t xml:space="preserve">ci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color w:val="595959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mo" w:cs="Arimo" w:eastAsia="Arimo" w:hAnsi="Arimo"/>
          <w:b w:val="1"/>
          <w:color w:val="595959"/>
          <w:sz w:val="24"/>
          <w:szCs w:val="24"/>
          <w:rtl w:val="0"/>
        </w:rPr>
        <w:t xml:space="preserve">Junta_Condominio 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u w:val="single"/>
          <w:rtl w:val="0"/>
        </w:rPr>
        <w:t xml:space="preserve">ci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, nombre, 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u w:val="single"/>
          <w:rtl w:val="0"/>
        </w:rPr>
        <w:t xml:space="preserve">idcondominio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color w:val="595959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mo" w:cs="Arimo" w:eastAsia="Arimo" w:hAnsi="Arimo"/>
          <w:b w:val="1"/>
          <w:color w:val="595959"/>
          <w:sz w:val="24"/>
          <w:szCs w:val="24"/>
          <w:rtl w:val="0"/>
        </w:rPr>
        <w:t xml:space="preserve">Condominio 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u w:val="single"/>
          <w:rtl w:val="0"/>
        </w:rPr>
        <w:t xml:space="preserve">idcondominio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, rifedificio, 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u w:val="single"/>
          <w:rtl w:val="0"/>
        </w:rPr>
        <w:t xml:space="preserve">idedificio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color w:val="595959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mo" w:cs="Arimo" w:eastAsia="Arimo" w:hAnsi="Arimo"/>
          <w:b w:val="1"/>
          <w:color w:val="595959"/>
          <w:sz w:val="24"/>
          <w:szCs w:val="24"/>
          <w:rtl w:val="0"/>
        </w:rPr>
        <w:t xml:space="preserve">Propietario 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u w:val="single"/>
          <w:rtl w:val="0"/>
        </w:rPr>
        <w:t xml:space="preserve">ci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, nombre, apellido, contraacceso, estadcuenta, correo, tipo,</w:t>
      </w:r>
    </w:p>
    <w:p w:rsidR="00000000" w:rsidDel="00000000" w:rsidP="00000000" w:rsidRDefault="00000000" w:rsidRPr="00000000" w14:paraId="0000008C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color w:val="595959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u w:val="single"/>
          <w:rtl w:val="0"/>
        </w:rPr>
        <w:t xml:space="preserve">nroapartamento</w:t>
      </w:r>
      <w:r w:rsidDel="00000000" w:rsidR="00000000" w:rsidRPr="00000000">
        <w:rPr>
          <w:rFonts w:ascii="Arimo" w:cs="Arimo" w:eastAsia="Arimo" w:hAnsi="Arimo"/>
          <w:color w:val="595959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mo" w:cs="Arimo" w:eastAsia="Arimo" w:hAnsi="Arimo"/>
          <w:b w:val="1"/>
          <w:color w:val="00b050"/>
          <w:sz w:val="24"/>
          <w:szCs w:val="24"/>
          <w:rtl w:val="0"/>
        </w:rPr>
        <w:t xml:space="preserve">Edificio 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b w:val="1"/>
          <w:color w:val="0000ff"/>
          <w:sz w:val="24"/>
          <w:szCs w:val="24"/>
          <w:u w:val="single"/>
          <w:rtl w:val="0"/>
        </w:rPr>
        <w:t xml:space="preserve">idedificio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, nomedificio, totalpiso, fondoreserva, </w:t>
      </w:r>
      <w:r w:rsidDel="00000000" w:rsidR="00000000" w:rsidRPr="00000000">
        <w:rPr>
          <w:rFonts w:ascii="Arimo" w:cs="Arimo" w:eastAsia="Arimo" w:hAnsi="Arimo"/>
          <w:b w:val="1"/>
          <w:color w:val="ff0000"/>
          <w:sz w:val="24"/>
          <w:szCs w:val="24"/>
          <w:u w:val="single"/>
          <w:rtl w:val="0"/>
        </w:rPr>
        <w:t xml:space="preserve">nrocuenta, idmovimiento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mo" w:cs="Arimo" w:eastAsia="Arimo" w:hAnsi="Arimo"/>
          <w:b w:val="1"/>
          <w:color w:val="00b050"/>
          <w:sz w:val="24"/>
          <w:szCs w:val="24"/>
          <w:rtl w:val="0"/>
        </w:rPr>
        <w:t xml:space="preserve">Cuenta 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b w:val="1"/>
          <w:color w:val="0000ff"/>
          <w:sz w:val="24"/>
          <w:szCs w:val="24"/>
          <w:u w:val="single"/>
          <w:rtl w:val="0"/>
        </w:rPr>
        <w:t xml:space="preserve">nrocuenta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, saldo, </w:t>
      </w:r>
      <w:r w:rsidDel="00000000" w:rsidR="00000000" w:rsidRPr="00000000">
        <w:rPr>
          <w:rFonts w:ascii="Arimo" w:cs="Arimo" w:eastAsia="Arimo" w:hAnsi="Arimo"/>
          <w:b w:val="1"/>
          <w:color w:val="ff0000"/>
          <w:sz w:val="24"/>
          <w:szCs w:val="24"/>
          <w:u w:val="single"/>
          <w:rtl w:val="0"/>
        </w:rPr>
        <w:t xml:space="preserve">idbanco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pacing w:after="120" w:before="120" w:line="240" w:lineRule="auto"/>
        <w:jc w:val="both"/>
        <w:rPr>
          <w:rFonts w:ascii="Arimo" w:cs="Arimo" w:eastAsia="Arimo" w:hAnsi="Arimo"/>
          <w:b w:val="1"/>
          <w:color w:val="158566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158566"/>
          <w:sz w:val="28"/>
          <w:szCs w:val="28"/>
          <w:rtl w:val="0"/>
        </w:rPr>
        <w:t xml:space="preserve">Paso 4: Relaciones 1:N.</w:t>
      </w:r>
    </w:p>
    <w:p w:rsidR="00000000" w:rsidDel="00000000" w:rsidP="00000000" w:rsidRDefault="00000000" w:rsidRPr="00000000" w14:paraId="00000090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mo" w:cs="Arimo" w:eastAsia="Arimo" w:hAnsi="Arimo"/>
          <w:b w:val="1"/>
          <w:color w:val="00b050"/>
          <w:sz w:val="24"/>
          <w:szCs w:val="24"/>
          <w:rtl w:val="0"/>
        </w:rPr>
        <w:t xml:space="preserve">Empleado 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b w:val="1"/>
          <w:color w:val="0000ff"/>
          <w:sz w:val="24"/>
          <w:szCs w:val="24"/>
          <w:u w:val="single"/>
          <w:rtl w:val="0"/>
        </w:rPr>
        <w:t xml:space="preserve">ci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, prnom, sgnom, prapell, sgapell, genero, direccion, telefono,</w:t>
      </w:r>
    </w:p>
    <w:p w:rsidR="00000000" w:rsidDel="00000000" w:rsidP="00000000" w:rsidRDefault="00000000" w:rsidRPr="00000000" w14:paraId="00000091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fechnacimiento, estadocivil, sueldo, </w:t>
      </w:r>
      <w:r w:rsidDel="00000000" w:rsidR="00000000" w:rsidRPr="00000000">
        <w:rPr>
          <w:rFonts w:ascii="Arimo" w:cs="Arimo" w:eastAsia="Arimo" w:hAnsi="Arimo"/>
          <w:b w:val="1"/>
          <w:color w:val="ff0000"/>
          <w:sz w:val="24"/>
          <w:szCs w:val="24"/>
          <w:u w:val="single"/>
          <w:rtl w:val="0"/>
        </w:rPr>
        <w:t xml:space="preserve">rifadm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mo" w:cs="Arimo" w:eastAsia="Arimo" w:hAnsi="Arimo"/>
          <w:b w:val="1"/>
          <w:color w:val="00b050"/>
          <w:sz w:val="24"/>
          <w:szCs w:val="24"/>
          <w:rtl w:val="0"/>
        </w:rPr>
        <w:t xml:space="preserve">Condominio 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b w:val="1"/>
          <w:color w:val="0000ff"/>
          <w:sz w:val="24"/>
          <w:szCs w:val="24"/>
          <w:u w:val="single"/>
          <w:rtl w:val="0"/>
        </w:rPr>
        <w:t xml:space="preserve">idcondominio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, rifedificio, telefono, </w:t>
      </w:r>
      <w:r w:rsidDel="00000000" w:rsidR="00000000" w:rsidRPr="00000000">
        <w:rPr>
          <w:rFonts w:ascii="Arimo" w:cs="Arimo" w:eastAsia="Arimo" w:hAnsi="Arimo"/>
          <w:b w:val="1"/>
          <w:color w:val="ff0000"/>
          <w:sz w:val="24"/>
          <w:szCs w:val="24"/>
          <w:u w:val="single"/>
          <w:rtl w:val="0"/>
        </w:rPr>
        <w:t xml:space="preserve">idedificio, rif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mo" w:cs="Arimo" w:eastAsia="Arimo" w:hAnsi="Arimo"/>
          <w:b w:val="1"/>
          <w:color w:val="00b050"/>
          <w:sz w:val="24"/>
          <w:szCs w:val="24"/>
          <w:rtl w:val="0"/>
        </w:rPr>
        <w:t xml:space="preserve">Junta_Condominio 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b w:val="1"/>
          <w:color w:val="0000ff"/>
          <w:sz w:val="24"/>
          <w:szCs w:val="24"/>
          <w:u w:val="single"/>
          <w:rtl w:val="0"/>
        </w:rPr>
        <w:t xml:space="preserve">ci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, nombre, </w:t>
      </w:r>
      <w:r w:rsidDel="00000000" w:rsidR="00000000" w:rsidRPr="00000000">
        <w:rPr>
          <w:rFonts w:ascii="Arimo" w:cs="Arimo" w:eastAsia="Arimo" w:hAnsi="Arimo"/>
          <w:b w:val="1"/>
          <w:color w:val="ff0000"/>
          <w:sz w:val="24"/>
          <w:szCs w:val="24"/>
          <w:u w:val="single"/>
          <w:rtl w:val="0"/>
        </w:rPr>
        <w:t xml:space="preserve">idcondominio, idcargo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mo" w:cs="Arimo" w:eastAsia="Arimo" w:hAnsi="Arimo"/>
          <w:b w:val="1"/>
          <w:color w:val="00b050"/>
          <w:sz w:val="24"/>
          <w:szCs w:val="24"/>
          <w:rtl w:val="0"/>
        </w:rPr>
        <w:t xml:space="preserve">Apartamento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Arimo" w:cs="Arimo" w:eastAsia="Arimo" w:hAnsi="Arimo"/>
          <w:b w:val="1"/>
          <w:color w:val="0000ff"/>
          <w:sz w:val="24"/>
          <w:szCs w:val="24"/>
          <w:u w:val="single"/>
          <w:rtl w:val="0"/>
        </w:rPr>
        <w:t xml:space="preserve">nroapartamento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, tamañoapartamento, alicuota, piso, </w:t>
      </w:r>
      <w:r w:rsidDel="00000000" w:rsidR="00000000" w:rsidRPr="00000000">
        <w:rPr>
          <w:rFonts w:ascii="Arimo" w:cs="Arimo" w:eastAsia="Arimo" w:hAnsi="Arimo"/>
          <w:b w:val="1"/>
          <w:color w:val="ff0000"/>
          <w:sz w:val="24"/>
          <w:szCs w:val="24"/>
          <w:u w:val="single"/>
          <w:rtl w:val="0"/>
        </w:rPr>
        <w:t xml:space="preserve">idedificio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mo" w:cs="Arimo" w:eastAsia="Arimo" w:hAnsi="Arimo"/>
          <w:b w:val="1"/>
          <w:color w:val="00b050"/>
          <w:sz w:val="24"/>
          <w:szCs w:val="24"/>
          <w:rtl w:val="0"/>
        </w:rPr>
        <w:t xml:space="preserve">Propietario 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b w:val="1"/>
          <w:color w:val="0000ff"/>
          <w:sz w:val="24"/>
          <w:szCs w:val="24"/>
          <w:u w:val="single"/>
          <w:rtl w:val="0"/>
        </w:rPr>
        <w:t xml:space="preserve">ci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, nombre, apellido, contraacceso, estadcuenta, correo, tipo,</w:t>
      </w:r>
    </w:p>
    <w:p w:rsidR="00000000" w:rsidDel="00000000" w:rsidP="00000000" w:rsidRDefault="00000000" w:rsidRPr="00000000" w14:paraId="00000096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ff0000"/>
          <w:sz w:val="24"/>
          <w:szCs w:val="24"/>
          <w:u w:val="single"/>
          <w:rtl w:val="0"/>
        </w:rPr>
        <w:t xml:space="preserve">nroapartamento, cicondominio, rifadm, nrocuenta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mo" w:cs="Arimo" w:eastAsia="Arimo" w:hAnsi="Arimo"/>
          <w:b w:val="1"/>
          <w:color w:val="00b050"/>
          <w:sz w:val="24"/>
          <w:szCs w:val="24"/>
          <w:rtl w:val="0"/>
        </w:rPr>
        <w:t xml:space="preserve">Movimiento 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b w:val="1"/>
          <w:color w:val="0000ff"/>
          <w:sz w:val="24"/>
          <w:szCs w:val="24"/>
          <w:u w:val="single"/>
          <w:rtl w:val="0"/>
        </w:rPr>
        <w:t xml:space="preserve">idmovimiento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, monto, tipomonto</w:t>
      </w:r>
      <w:r w:rsidDel="00000000" w:rsidR="00000000" w:rsidRPr="00000000">
        <w:rPr>
          <w:rFonts w:ascii="Arimo" w:cs="Arimo" w:eastAsia="Arimo" w:hAnsi="Arimo"/>
          <w:b w:val="1"/>
          <w:color w:val="ff0000"/>
          <w:sz w:val="24"/>
          <w:szCs w:val="24"/>
          <w:u w:val="single"/>
          <w:rtl w:val="0"/>
        </w:rPr>
        <w:t xml:space="preserve">, idconcepto, idservicio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mo" w:cs="Arimo" w:eastAsia="Arimo" w:hAnsi="Arimo"/>
          <w:b w:val="1"/>
          <w:color w:val="00b050"/>
          <w:sz w:val="24"/>
          <w:szCs w:val="24"/>
          <w:rtl w:val="0"/>
        </w:rPr>
        <w:t xml:space="preserve">Servicio 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b w:val="1"/>
          <w:color w:val="0000ff"/>
          <w:sz w:val="24"/>
          <w:szCs w:val="24"/>
          <w:u w:val="single"/>
          <w:rtl w:val="0"/>
        </w:rPr>
        <w:t xml:space="preserve">idservicio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, nombservicio, correo, </w:t>
      </w:r>
      <w:r w:rsidDel="00000000" w:rsidR="00000000" w:rsidRPr="00000000">
        <w:rPr>
          <w:rFonts w:ascii="Arimo" w:cs="Arimo" w:eastAsia="Arimo" w:hAnsi="Arimo"/>
          <w:b w:val="1"/>
          <w:color w:val="ff0000"/>
          <w:sz w:val="24"/>
          <w:szCs w:val="24"/>
          <w:u w:val="single"/>
          <w:rtl w:val="0"/>
        </w:rPr>
        <w:t xml:space="preserve">nrocuenta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pacing w:after="120" w:before="120" w:line="240" w:lineRule="auto"/>
        <w:jc w:val="both"/>
        <w:rPr>
          <w:rFonts w:ascii="Arimo" w:cs="Arimo" w:eastAsia="Arimo" w:hAnsi="Arimo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ff0000"/>
          <w:sz w:val="28"/>
          <w:szCs w:val="28"/>
          <w:rtl w:val="0"/>
        </w:rPr>
        <w:t xml:space="preserve">Paso 5: N:M.</w:t>
      </w:r>
    </w:p>
    <w:p w:rsidR="00000000" w:rsidDel="00000000" w:rsidP="00000000" w:rsidRDefault="00000000" w:rsidRPr="00000000" w14:paraId="0000009A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ff0000"/>
          <w:sz w:val="24"/>
          <w:szCs w:val="24"/>
          <w:rtl w:val="0"/>
        </w:rPr>
        <w:t xml:space="preserve">NO HAY.</w:t>
      </w:r>
    </w:p>
    <w:p w:rsidR="00000000" w:rsidDel="00000000" w:rsidP="00000000" w:rsidRDefault="00000000" w:rsidRPr="00000000" w14:paraId="0000009B">
      <w:pPr>
        <w:spacing w:after="120" w:before="120" w:line="240" w:lineRule="auto"/>
        <w:jc w:val="both"/>
        <w:rPr>
          <w:rFonts w:ascii="Arimo" w:cs="Arimo" w:eastAsia="Arimo" w:hAnsi="Arimo"/>
          <w:b w:val="1"/>
          <w:color w:val="158566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158566"/>
          <w:sz w:val="28"/>
          <w:szCs w:val="28"/>
          <w:rtl w:val="0"/>
        </w:rPr>
        <w:t xml:space="preserve">Paso 6: Atributos Multivalorados.</w:t>
      </w:r>
    </w:p>
    <w:p w:rsidR="00000000" w:rsidDel="00000000" w:rsidP="00000000" w:rsidRDefault="00000000" w:rsidRPr="00000000" w14:paraId="0000009C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mo" w:cs="Arimo" w:eastAsia="Arimo" w:hAnsi="Arimo"/>
          <w:b w:val="1"/>
          <w:color w:val="00b050"/>
          <w:sz w:val="24"/>
          <w:szCs w:val="24"/>
          <w:rtl w:val="0"/>
        </w:rPr>
        <w:t xml:space="preserve">telefono_administradora 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b w:val="1"/>
          <w:color w:val="0000ff"/>
          <w:sz w:val="24"/>
          <w:szCs w:val="24"/>
          <w:rtl w:val="0"/>
        </w:rPr>
        <w:t xml:space="preserve">telefono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mo" w:cs="Arimo" w:eastAsia="Arimo" w:hAnsi="Arimo"/>
          <w:b w:val="1"/>
          <w:color w:val="ff0000"/>
          <w:sz w:val="24"/>
          <w:szCs w:val="24"/>
          <w:u w:val="single"/>
          <w:rtl w:val="0"/>
        </w:rPr>
        <w:t xml:space="preserve">rifadm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2566603</wp:posOffset>
                </wp:positionH>
                <wp:positionV relativeFrom="paragraph">
                  <wp:posOffset>252797</wp:posOffset>
                </wp:positionV>
                <wp:extent cx="962025" cy="0"/>
                <wp:effectExtent b="19050" l="0" r="9525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2566603</wp:posOffset>
                </wp:positionH>
                <wp:positionV relativeFrom="paragraph">
                  <wp:posOffset>252797</wp:posOffset>
                </wp:positionV>
                <wp:extent cx="971550" cy="19050"/>
                <wp:effectExtent b="0" l="0" r="0" t="0"/>
                <wp:wrapNone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D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mo" w:cs="Arimo" w:eastAsia="Arimo" w:hAnsi="Arimo"/>
          <w:b w:val="1"/>
          <w:color w:val="00b050"/>
          <w:sz w:val="24"/>
          <w:szCs w:val="24"/>
          <w:rtl w:val="0"/>
        </w:rPr>
        <w:t xml:space="preserve">telefono_junta_condominio 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b w:val="1"/>
          <w:color w:val="0000ff"/>
          <w:sz w:val="24"/>
          <w:szCs w:val="24"/>
          <w:rtl w:val="0"/>
        </w:rPr>
        <w:t xml:space="preserve">telefono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mo" w:cs="Arimo" w:eastAsia="Arimo" w:hAnsi="Arimo"/>
          <w:b w:val="1"/>
          <w:color w:val="ff0000"/>
          <w:sz w:val="24"/>
          <w:szCs w:val="24"/>
          <w:u w:val="single"/>
          <w:rtl w:val="0"/>
        </w:rPr>
        <w:t xml:space="preserve">cipro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2767130</wp:posOffset>
                </wp:positionH>
                <wp:positionV relativeFrom="paragraph">
                  <wp:posOffset>253064</wp:posOffset>
                </wp:positionV>
                <wp:extent cx="838199" cy="0"/>
                <wp:effectExtent b="19050" l="0" r="19685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19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2767130</wp:posOffset>
                </wp:positionH>
                <wp:positionV relativeFrom="paragraph">
                  <wp:posOffset>253064</wp:posOffset>
                </wp:positionV>
                <wp:extent cx="857884" cy="19050"/>
                <wp:effectExtent b="0" l="0" r="0" t="0"/>
                <wp:wrapNone/>
                <wp:docPr id="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884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E">
      <w:pPr>
        <w:spacing w:after="120" w:before="120" w:line="240" w:lineRule="auto"/>
        <w:ind w:left="397" w:firstLine="709"/>
        <w:jc w:val="both"/>
        <w:rPr>
          <w:rFonts w:ascii="Arimo" w:cs="Arimo" w:eastAsia="Arimo" w:hAnsi="Arimo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Arimo" w:cs="Arimo" w:eastAsia="Arimo" w:hAnsi="Arimo"/>
          <w:b w:val="1"/>
          <w:color w:val="00b050"/>
          <w:sz w:val="24"/>
          <w:szCs w:val="24"/>
          <w:rtl w:val="0"/>
        </w:rPr>
        <w:t xml:space="preserve">telefono_servicio 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b w:val="1"/>
          <w:color w:val="0000ff"/>
          <w:sz w:val="24"/>
          <w:szCs w:val="24"/>
          <w:rtl w:val="0"/>
        </w:rPr>
        <w:t xml:space="preserve">telefono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mo" w:cs="Arimo" w:eastAsia="Arimo" w:hAnsi="Arimo"/>
          <w:b w:val="1"/>
          <w:color w:val="ff0000"/>
          <w:sz w:val="24"/>
          <w:szCs w:val="24"/>
          <w:u w:val="single"/>
          <w:rtl w:val="0"/>
        </w:rPr>
        <w:t xml:space="preserve">idservicio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2097373</wp:posOffset>
                </wp:positionH>
                <wp:positionV relativeFrom="paragraph">
                  <wp:posOffset>252329</wp:posOffset>
                </wp:positionV>
                <wp:extent cx="1375609" cy="0"/>
                <wp:effectExtent b="19050" l="0" r="1524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560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2097373</wp:posOffset>
                </wp:positionH>
                <wp:positionV relativeFrom="paragraph">
                  <wp:posOffset>252329</wp:posOffset>
                </wp:positionV>
                <wp:extent cx="1390849" cy="19050"/>
                <wp:effectExtent b="0" l="0" r="0" t="0"/>
                <wp:wrapNone/>
                <wp:docPr id="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849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F">
      <w:pPr>
        <w:spacing w:after="120" w:before="120" w:line="240" w:lineRule="auto"/>
        <w:jc w:val="both"/>
        <w:rPr>
          <w:rFonts w:ascii="Arimo" w:cs="Arimo" w:eastAsia="Arimo" w:hAnsi="Arimo"/>
          <w:b w:val="1"/>
          <w:color w:val="ffc000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ffc000"/>
          <w:sz w:val="28"/>
          <w:szCs w:val="28"/>
          <w:rtl w:val="0"/>
        </w:rPr>
        <w:t xml:space="preserve">Paso 7: Relaciones N-Arias.</w:t>
      </w:r>
    </w:p>
    <w:p w:rsidR="00000000" w:rsidDel="00000000" w:rsidP="00000000" w:rsidRDefault="00000000" w:rsidRPr="00000000" w14:paraId="000000A0">
      <w:pPr>
        <w:tabs>
          <w:tab w:val="left" w:pos="284"/>
        </w:tabs>
        <w:spacing w:after="120" w:before="120" w:line="240" w:lineRule="auto"/>
        <w:ind w:left="397" w:firstLine="709"/>
        <w:jc w:val="both"/>
        <w:rPr>
          <w:rFonts w:ascii="Arimo" w:cs="Arimo" w:eastAsia="Arimo" w:hAnsi="Arimo"/>
          <w:b w:val="1"/>
          <w:color w:val="ffc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ffc000"/>
          <w:sz w:val="24"/>
          <w:szCs w:val="24"/>
          <w:rtl w:val="0"/>
        </w:rPr>
        <w:t xml:space="preserve">NO HAY.</w:t>
      </w:r>
    </w:p>
    <w:p w:rsidR="00000000" w:rsidDel="00000000" w:rsidP="00000000" w:rsidRDefault="00000000" w:rsidRPr="00000000" w14:paraId="000000A1">
      <w:pPr>
        <w:tabs>
          <w:tab w:val="left" w:pos="284"/>
        </w:tabs>
        <w:spacing w:after="0" w:line="240" w:lineRule="auto"/>
        <w:ind w:left="360" w:firstLine="0"/>
        <w:rPr>
          <w:rFonts w:ascii="Arimo" w:cs="Arimo" w:eastAsia="Arimo" w:hAnsi="Arimo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2et92p0" w:id="10"/>
    <w:bookmarkEnd w:id="10"/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142" w:right="0" w:firstLine="283.99999999999994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333333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333333"/>
          <w:sz w:val="32"/>
          <w:szCs w:val="32"/>
          <w:u w:val="single"/>
          <w:shd w:fill="auto" w:val="clear"/>
          <w:vertAlign w:val="baseline"/>
          <w:rtl w:val="0"/>
        </w:rPr>
        <w:t xml:space="preserve">Normalizar esquema de BD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426" w:right="0" w:firstLine="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333333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284"/>
        </w:tabs>
        <w:spacing w:after="0" w:line="240" w:lineRule="auto"/>
        <w:ind w:left="142" w:firstLine="0"/>
        <w:jc w:val="center"/>
        <w:rPr>
          <w:rFonts w:ascii="Arimo" w:cs="Arimo" w:eastAsia="Arimo" w:hAnsi="Arimo"/>
          <w:b w:val="1"/>
          <w:color w:val="333333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333333"/>
          <w:sz w:val="28"/>
          <w:szCs w:val="28"/>
        </w:rPr>
        <w:drawing>
          <wp:inline distB="0" distT="0" distL="0" distR="0">
            <wp:extent cx="2197895" cy="14400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7895" cy="14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360" w:before="360" w:line="240" w:lineRule="auto"/>
        <w:ind w:firstLine="709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Está tabla está en la 1, 2 y 3 forma normal, porque sus elementos son atómicos, sus atributos depende de la clave primaria y </w:t>
      </w:r>
      <w:r w:rsidDel="00000000" w:rsidR="00000000" w:rsidRPr="00000000">
        <w:rPr>
          <w:rFonts w:ascii="Arimo" w:cs="Arimo" w:eastAsia="Arimo" w:hAnsi="Arimo"/>
          <w:rtl w:val="0"/>
        </w:rPr>
        <w:t xml:space="preserve">ninguna columna depende de otra columna que no sea clave.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284"/>
        </w:tabs>
        <w:spacing w:after="0" w:line="240" w:lineRule="auto"/>
        <w:ind w:left="142" w:firstLine="0"/>
        <w:rPr>
          <w:rFonts w:ascii="Arimo" w:cs="Arimo" w:eastAsia="Arimo" w:hAnsi="Arimo"/>
          <w:b w:val="1"/>
          <w:color w:val="333333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333333"/>
          <w:sz w:val="28"/>
          <w:szCs w:val="28"/>
        </w:rPr>
        <w:drawing>
          <wp:inline distB="0" distT="0" distL="0" distR="0">
            <wp:extent cx="6296025" cy="12954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360" w:before="360" w:line="240" w:lineRule="auto"/>
        <w:ind w:firstLine="709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Está tabla está en la 1, 2 y 3 forma normal, porque sus elementos son atómicos, sus atributos depende de la clave primaria y </w:t>
      </w:r>
      <w:r w:rsidDel="00000000" w:rsidR="00000000" w:rsidRPr="00000000">
        <w:rPr>
          <w:rFonts w:ascii="Arimo" w:cs="Arimo" w:eastAsia="Arimo" w:hAnsi="Arimo"/>
          <w:rtl w:val="0"/>
        </w:rPr>
        <w:t xml:space="preserve">ninguna columna depende de otra columna que no sea clave.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284"/>
        </w:tabs>
        <w:spacing w:after="0" w:line="240" w:lineRule="auto"/>
        <w:ind w:left="-851" w:firstLine="0"/>
        <w:rPr>
          <w:rFonts w:ascii="Arimo" w:cs="Arimo" w:eastAsia="Arimo" w:hAnsi="Arimo"/>
          <w:b w:val="1"/>
          <w:color w:val="333333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333333"/>
          <w:sz w:val="28"/>
          <w:szCs w:val="28"/>
        </w:rPr>
        <w:drawing>
          <wp:inline distB="0" distT="0" distL="0" distR="0">
            <wp:extent cx="7359650" cy="79375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9650" cy="79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360" w:before="360" w:line="240" w:lineRule="auto"/>
        <w:ind w:firstLine="709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Está tabla está en la 1, 2 y 3 forma normal, porque sus elementos son atómicos, sus atributos depende de la clave primaria y </w:t>
      </w:r>
      <w:r w:rsidDel="00000000" w:rsidR="00000000" w:rsidRPr="00000000">
        <w:rPr>
          <w:rFonts w:ascii="Arimo" w:cs="Arimo" w:eastAsia="Arimo" w:hAnsi="Arimo"/>
          <w:rtl w:val="0"/>
        </w:rPr>
        <w:t xml:space="preserve">ninguna columna depende de otra columna que no sea clave.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284"/>
        </w:tabs>
        <w:spacing w:after="0" w:line="240" w:lineRule="auto"/>
        <w:ind w:left="-851" w:firstLine="0"/>
        <w:jc w:val="center"/>
        <w:rPr>
          <w:rFonts w:ascii="Arimo" w:cs="Arimo" w:eastAsia="Arimo" w:hAnsi="Arimo"/>
          <w:b w:val="1"/>
          <w:color w:val="333333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333333"/>
          <w:sz w:val="28"/>
          <w:szCs w:val="28"/>
        </w:rPr>
        <w:drawing>
          <wp:inline distB="0" distT="0" distL="0" distR="0">
            <wp:extent cx="2577391" cy="10800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7391" cy="1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360" w:before="360" w:line="240" w:lineRule="auto"/>
        <w:ind w:firstLine="709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Está tabla está en la 1, 2 y 3 forma normal, porque sus elementos son atómicos, sus atributos depende de la clave primaria y </w:t>
      </w:r>
      <w:r w:rsidDel="00000000" w:rsidR="00000000" w:rsidRPr="00000000">
        <w:rPr>
          <w:rFonts w:ascii="Arimo" w:cs="Arimo" w:eastAsia="Arimo" w:hAnsi="Arimo"/>
          <w:rtl w:val="0"/>
        </w:rPr>
        <w:t xml:space="preserve">ninguna columna depende de otra columna que no sea clave.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284"/>
        </w:tabs>
        <w:spacing w:after="0" w:line="240" w:lineRule="auto"/>
        <w:ind w:left="-851" w:firstLine="0"/>
        <w:jc w:val="center"/>
        <w:rPr>
          <w:rFonts w:ascii="Arimo" w:cs="Arimo" w:eastAsia="Arimo" w:hAnsi="Arimo"/>
          <w:b w:val="1"/>
          <w:color w:val="333333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333333"/>
          <w:sz w:val="28"/>
          <w:szCs w:val="28"/>
        </w:rPr>
        <w:drawing>
          <wp:inline distB="0" distT="0" distL="0" distR="0">
            <wp:extent cx="2714336" cy="10800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258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336" cy="1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360" w:before="360" w:line="240" w:lineRule="auto"/>
        <w:ind w:firstLine="709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Está tabla está en la 1, 2 y 3 forma normal, porque sus elementos son atómicos, sus atributos depende de la clave primaria y </w:t>
      </w:r>
      <w:r w:rsidDel="00000000" w:rsidR="00000000" w:rsidRPr="00000000">
        <w:rPr>
          <w:rFonts w:ascii="Arimo" w:cs="Arimo" w:eastAsia="Arimo" w:hAnsi="Arimo"/>
          <w:rtl w:val="0"/>
        </w:rPr>
        <w:t xml:space="preserve">ninguna columna depende de otra columna que no sea clave.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284"/>
        </w:tabs>
        <w:spacing w:after="0" w:line="240" w:lineRule="auto"/>
        <w:ind w:left="-851" w:firstLine="0"/>
        <w:jc w:val="center"/>
        <w:rPr>
          <w:rFonts w:ascii="Arimo" w:cs="Arimo" w:eastAsia="Arimo" w:hAnsi="Arimo"/>
          <w:b w:val="1"/>
          <w:color w:val="333333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333333"/>
          <w:sz w:val="28"/>
          <w:szCs w:val="28"/>
        </w:rPr>
        <w:drawing>
          <wp:inline distB="0" distT="0" distL="0" distR="0">
            <wp:extent cx="2930527" cy="14400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0527" cy="14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360" w:before="360" w:line="240" w:lineRule="auto"/>
        <w:ind w:firstLine="709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Está tabla está en la 1, 2 y 3 forma normal, porque sus elementos son atómicos, sus atributos depende de la clave primaria y </w:t>
      </w:r>
      <w:r w:rsidDel="00000000" w:rsidR="00000000" w:rsidRPr="00000000">
        <w:rPr>
          <w:rFonts w:ascii="Arimo" w:cs="Arimo" w:eastAsia="Arimo" w:hAnsi="Arimo"/>
          <w:rtl w:val="0"/>
        </w:rPr>
        <w:t xml:space="preserve">ninguna columna depende de otra columna que no sea clave.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284"/>
        </w:tabs>
        <w:spacing w:after="0" w:line="240" w:lineRule="auto"/>
        <w:ind w:left="-851" w:firstLine="0"/>
        <w:jc w:val="center"/>
        <w:rPr>
          <w:rFonts w:ascii="Arimo" w:cs="Arimo" w:eastAsia="Arimo" w:hAnsi="Arimo"/>
          <w:b w:val="1"/>
          <w:color w:val="333333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333333"/>
          <w:sz w:val="28"/>
          <w:szCs w:val="28"/>
        </w:rPr>
        <w:drawing>
          <wp:inline distB="0" distT="0" distL="0" distR="0">
            <wp:extent cx="3448696" cy="10800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696" cy="1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360" w:before="360" w:line="240" w:lineRule="auto"/>
        <w:ind w:firstLine="709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Está tabla está en la 1, 2 y 3 forma normal, porque sus elementos son atómicos, sus atributos depende de la clave primaria y </w:t>
      </w:r>
      <w:r w:rsidDel="00000000" w:rsidR="00000000" w:rsidRPr="00000000">
        <w:rPr>
          <w:rFonts w:ascii="Arimo" w:cs="Arimo" w:eastAsia="Arimo" w:hAnsi="Arimo"/>
          <w:rtl w:val="0"/>
        </w:rPr>
        <w:t xml:space="preserve">ninguna columna depende de otra columna que no sea clave.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284"/>
        </w:tabs>
        <w:spacing w:after="0" w:line="240" w:lineRule="auto"/>
        <w:ind w:left="-851" w:firstLine="0"/>
        <w:jc w:val="center"/>
        <w:rPr>
          <w:rFonts w:ascii="Arimo" w:cs="Arimo" w:eastAsia="Arimo" w:hAnsi="Arimo"/>
          <w:b w:val="1"/>
          <w:color w:val="333333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333333"/>
          <w:sz w:val="28"/>
          <w:szCs w:val="28"/>
        </w:rPr>
        <w:drawing>
          <wp:inline distB="0" distT="0" distL="0" distR="0">
            <wp:extent cx="2059130" cy="14400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9130" cy="14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360" w:before="360" w:line="240" w:lineRule="auto"/>
        <w:ind w:firstLine="709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Está tabla está en la 1, 2 y 3 forma normal, porque sus elementos son atómicos, sus atributos depende de la clave primaria y </w:t>
      </w:r>
      <w:r w:rsidDel="00000000" w:rsidR="00000000" w:rsidRPr="00000000">
        <w:rPr>
          <w:rFonts w:ascii="Arimo" w:cs="Arimo" w:eastAsia="Arimo" w:hAnsi="Arimo"/>
          <w:rtl w:val="0"/>
        </w:rPr>
        <w:t xml:space="preserve">ninguna columna depende de otra columna que no sea clave.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284"/>
        </w:tabs>
        <w:spacing w:after="0" w:line="240" w:lineRule="auto"/>
        <w:ind w:left="-851" w:firstLine="0"/>
        <w:jc w:val="center"/>
        <w:rPr>
          <w:rFonts w:ascii="Arimo" w:cs="Arimo" w:eastAsia="Arimo" w:hAnsi="Arimo"/>
          <w:b w:val="1"/>
          <w:color w:val="333333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333333"/>
          <w:sz w:val="28"/>
          <w:szCs w:val="28"/>
        </w:rPr>
        <w:drawing>
          <wp:inline distB="0" distT="0" distL="0" distR="0">
            <wp:extent cx="1957282" cy="14400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282" cy="14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360" w:before="360" w:line="240" w:lineRule="auto"/>
        <w:ind w:firstLine="709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Está tabla está en la 1, 2 y 3 forma normal, porque sus elementos son atómicos, sus atributos depende de la clave primaria y </w:t>
      </w:r>
      <w:r w:rsidDel="00000000" w:rsidR="00000000" w:rsidRPr="00000000">
        <w:rPr>
          <w:rFonts w:ascii="Arimo" w:cs="Arimo" w:eastAsia="Arimo" w:hAnsi="Arimo"/>
          <w:rtl w:val="0"/>
        </w:rPr>
        <w:t xml:space="preserve">ninguna columna depende de otra columna que no sea clave.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284"/>
        </w:tabs>
        <w:spacing w:after="0" w:line="240" w:lineRule="auto"/>
        <w:ind w:left="-851" w:firstLine="0"/>
        <w:jc w:val="center"/>
        <w:rPr>
          <w:rFonts w:ascii="Arimo" w:cs="Arimo" w:eastAsia="Arimo" w:hAnsi="Arimo"/>
          <w:b w:val="1"/>
          <w:color w:val="333333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333333"/>
          <w:sz w:val="28"/>
          <w:szCs w:val="28"/>
        </w:rPr>
        <w:drawing>
          <wp:inline distB="0" distT="0" distL="0" distR="0">
            <wp:extent cx="1652351" cy="144000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351" cy="14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360" w:before="360" w:line="240" w:lineRule="auto"/>
        <w:ind w:firstLine="709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Está tabla está en la 1, 2 y 3 forma normal, porque sus elementos son atómicos, sus atributos depende de la clave primaria y </w:t>
      </w:r>
      <w:r w:rsidDel="00000000" w:rsidR="00000000" w:rsidRPr="00000000">
        <w:rPr>
          <w:rFonts w:ascii="Arimo" w:cs="Arimo" w:eastAsia="Arimo" w:hAnsi="Arimo"/>
          <w:rtl w:val="0"/>
        </w:rPr>
        <w:t xml:space="preserve">ninguna columna depende de otra columna que no sea clave.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284"/>
        </w:tabs>
        <w:spacing w:after="0" w:line="240" w:lineRule="auto"/>
        <w:ind w:left="-851" w:firstLine="0"/>
        <w:jc w:val="center"/>
        <w:rPr>
          <w:rFonts w:ascii="Arimo" w:cs="Arimo" w:eastAsia="Arimo" w:hAnsi="Arimo"/>
          <w:b w:val="1"/>
          <w:color w:val="333333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333333"/>
          <w:sz w:val="28"/>
          <w:szCs w:val="28"/>
        </w:rPr>
        <w:drawing>
          <wp:inline distB="0" distT="0" distL="0" distR="0">
            <wp:extent cx="1894489" cy="10800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4489" cy="1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360" w:before="360" w:line="240" w:lineRule="auto"/>
        <w:ind w:firstLine="709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Está tabla está en la 1, 2 y 3 forma normal, porque sus elementos son atómicos, sus atributos depende de la clave primaria y </w:t>
      </w:r>
      <w:r w:rsidDel="00000000" w:rsidR="00000000" w:rsidRPr="00000000">
        <w:rPr>
          <w:rFonts w:ascii="Arimo" w:cs="Arimo" w:eastAsia="Arimo" w:hAnsi="Arimo"/>
          <w:rtl w:val="0"/>
        </w:rPr>
        <w:t xml:space="preserve">ninguna columna depende de otra columna que no sea clave.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284"/>
        </w:tabs>
        <w:spacing w:after="0" w:line="240" w:lineRule="auto"/>
        <w:ind w:left="-851" w:firstLine="0"/>
        <w:jc w:val="center"/>
        <w:rPr>
          <w:rFonts w:ascii="Arimo" w:cs="Arimo" w:eastAsia="Arimo" w:hAnsi="Arimo"/>
          <w:b w:val="1"/>
          <w:color w:val="333333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333333"/>
          <w:sz w:val="28"/>
          <w:szCs w:val="28"/>
        </w:rPr>
        <w:drawing>
          <wp:inline distB="0" distT="0" distL="0" distR="0">
            <wp:extent cx="2298122" cy="144000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122" cy="14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360" w:before="360" w:line="240" w:lineRule="auto"/>
        <w:ind w:firstLine="709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Está tabla está en la 1, 2 y 3 forma normal, porque sus elementos son atómicos, sus atributos depende de la clave primaria y </w:t>
      </w:r>
      <w:r w:rsidDel="00000000" w:rsidR="00000000" w:rsidRPr="00000000">
        <w:rPr>
          <w:rFonts w:ascii="Arimo" w:cs="Arimo" w:eastAsia="Arimo" w:hAnsi="Arimo"/>
          <w:rtl w:val="0"/>
        </w:rPr>
        <w:t xml:space="preserve">ninguna columna depende de otra columna que no sea clave.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284"/>
        </w:tabs>
        <w:spacing w:after="0" w:line="240" w:lineRule="auto"/>
        <w:ind w:left="-851" w:firstLine="0"/>
        <w:jc w:val="center"/>
        <w:rPr>
          <w:rFonts w:ascii="Arimo" w:cs="Arimo" w:eastAsia="Arimo" w:hAnsi="Arimo"/>
          <w:b w:val="1"/>
          <w:color w:val="333333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333333"/>
          <w:sz w:val="28"/>
          <w:szCs w:val="28"/>
        </w:rPr>
        <w:drawing>
          <wp:inline distB="0" distT="0" distL="0" distR="0">
            <wp:extent cx="3157194" cy="144000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194" cy="14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360" w:before="360" w:line="240" w:lineRule="auto"/>
        <w:ind w:firstLine="709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Está tabla está en la 1, 2 y 3 forma normal, porque sus elementos son atómicos, sus atributos depende de la clave primaria y </w:t>
      </w:r>
      <w:r w:rsidDel="00000000" w:rsidR="00000000" w:rsidRPr="00000000">
        <w:rPr>
          <w:rFonts w:ascii="Arimo" w:cs="Arimo" w:eastAsia="Arimo" w:hAnsi="Arimo"/>
          <w:rtl w:val="0"/>
        </w:rPr>
        <w:t xml:space="preserve">ninguna columna depende de otra columna que no sea clave.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pos="284"/>
        </w:tabs>
        <w:spacing w:after="0" w:line="240" w:lineRule="auto"/>
        <w:ind w:left="-851" w:firstLine="0"/>
        <w:jc w:val="center"/>
        <w:rPr>
          <w:rFonts w:ascii="Arimo" w:cs="Arimo" w:eastAsia="Arimo" w:hAnsi="Arimo"/>
          <w:b w:val="1"/>
          <w:color w:val="333333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333333"/>
          <w:sz w:val="28"/>
          <w:szCs w:val="28"/>
        </w:rPr>
        <w:drawing>
          <wp:inline distB="0" distT="0" distL="0" distR="0">
            <wp:extent cx="3057255" cy="1800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255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360" w:before="360" w:line="240" w:lineRule="auto"/>
        <w:ind w:firstLine="709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Está tabla está en la 1, 2 y 3 forma normal, porque sus elementos son atómicos, sus atributos depende de la clave primaria y </w:t>
      </w:r>
      <w:r w:rsidDel="00000000" w:rsidR="00000000" w:rsidRPr="00000000">
        <w:rPr>
          <w:rFonts w:ascii="Arimo" w:cs="Arimo" w:eastAsia="Arimo" w:hAnsi="Arimo"/>
          <w:rtl w:val="0"/>
        </w:rPr>
        <w:t xml:space="preserve">ninguna columna depende de otra columna que no sea clave.</w:t>
      </w:r>
    </w:p>
    <w:p w:rsidR="00000000" w:rsidDel="00000000" w:rsidP="00000000" w:rsidRDefault="00000000" w:rsidRPr="00000000" w14:paraId="000000C0">
      <w:pPr>
        <w:spacing w:after="360" w:before="360" w:line="240" w:lineRule="auto"/>
        <w:ind w:firstLine="709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0" distT="0" distL="0" distR="0">
            <wp:extent cx="1672777" cy="1800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2777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360" w:before="360" w:line="240" w:lineRule="auto"/>
        <w:ind w:firstLine="709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Este tabal no está en la 1ra forma normal, ya que sus elementos no son atómicos. Para normalizarla dividiremos los elementos en 2 columnas llamadas tlfoncontacto1 y tlfoncontacto2 y 1 columna extra para su clave primeria llamada idtelefonoadm.</w:t>
      </w:r>
    </w:p>
    <w:p w:rsidR="00000000" w:rsidDel="00000000" w:rsidP="00000000" w:rsidRDefault="00000000" w:rsidRPr="00000000" w14:paraId="000000C2">
      <w:pPr>
        <w:spacing w:after="360" w:before="360" w:line="240" w:lineRule="auto"/>
        <w:ind w:firstLine="709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0" distT="0" distL="0" distR="0">
            <wp:extent cx="2984348" cy="1080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348" cy="1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360" w:before="360" w:line="240" w:lineRule="auto"/>
        <w:ind w:firstLine="709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Ahora está tabla está en la 1, 2 y 3 forma normal, porque sus elementos son atómicos, sus atributos depende de la clave primaria y </w:t>
      </w:r>
      <w:r w:rsidDel="00000000" w:rsidR="00000000" w:rsidRPr="00000000">
        <w:rPr>
          <w:rFonts w:ascii="Arimo" w:cs="Arimo" w:eastAsia="Arimo" w:hAnsi="Arimo"/>
          <w:rtl w:val="0"/>
        </w:rPr>
        <w:t xml:space="preserve">ninguna columna depende de otra columna que no sea clave.</w:t>
      </w:r>
    </w:p>
    <w:p w:rsidR="00000000" w:rsidDel="00000000" w:rsidP="00000000" w:rsidRDefault="00000000" w:rsidRPr="00000000" w14:paraId="000000C4">
      <w:pPr>
        <w:spacing w:after="360" w:before="360" w:line="240" w:lineRule="auto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0" distT="0" distL="0" distR="0">
            <wp:extent cx="1681805" cy="18000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805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360" w:before="360" w:line="240" w:lineRule="auto"/>
        <w:ind w:firstLine="709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Este tabal no está en la 1ra forma normal, ya que sus elementos no son atómicos. Para normalizarla dividiremos los elementos en 2 columnas llamadas tlfoncontacser1 y tlfoncontacser2 y 1 columna extra para su clave primeria llamada idtelefonoserv.</w:t>
      </w:r>
    </w:p>
    <w:p w:rsidR="00000000" w:rsidDel="00000000" w:rsidP="00000000" w:rsidRDefault="00000000" w:rsidRPr="00000000" w14:paraId="000000C6">
      <w:pPr>
        <w:spacing w:after="360" w:before="360" w:line="240" w:lineRule="auto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0" distT="0" distL="0" distR="0">
            <wp:extent cx="3114783" cy="10800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783" cy="1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360" w:before="360" w:line="240" w:lineRule="auto"/>
        <w:ind w:firstLine="709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Está tabla está en la 1, 2 y 3 forma normal, porque sus elementos son atómicos, sus atributos depende de la clave primaria y </w:t>
      </w:r>
      <w:r w:rsidDel="00000000" w:rsidR="00000000" w:rsidRPr="00000000">
        <w:rPr>
          <w:rFonts w:ascii="Arimo" w:cs="Arimo" w:eastAsia="Arimo" w:hAnsi="Arimo"/>
          <w:rtl w:val="0"/>
        </w:rPr>
        <w:t xml:space="preserve">ninguna columna depende de otra columna que no sea clave.</w:t>
      </w:r>
    </w:p>
    <w:p w:rsidR="00000000" w:rsidDel="00000000" w:rsidP="00000000" w:rsidRDefault="00000000" w:rsidRPr="00000000" w14:paraId="000000C8">
      <w:pPr>
        <w:spacing w:after="360" w:before="360" w:line="240" w:lineRule="auto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0" distT="0" distL="0" distR="0">
            <wp:extent cx="1483548" cy="18000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3548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360" w:before="360" w:line="240" w:lineRule="auto"/>
        <w:ind w:firstLine="709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Este tabal no está en la 1ra forma normal, ya que sus elementos no son atómicos. Para normalizarla dividiremos los elementos en 3 columnas llamadas tlfonpresidente, tlfvicepresidente y tlfonsecretaria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y 1 columna extra para su clave primeria llamada idtelefonojc.</w:t>
      </w:r>
    </w:p>
    <w:p w:rsidR="00000000" w:rsidDel="00000000" w:rsidP="00000000" w:rsidRDefault="00000000" w:rsidRPr="00000000" w14:paraId="000000CA">
      <w:pPr>
        <w:spacing w:after="360" w:before="360" w:line="240" w:lineRule="auto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0" distT="0" distL="0" distR="0">
            <wp:extent cx="3879783" cy="10800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9783" cy="1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360" w:before="360" w:line="240" w:lineRule="auto"/>
        <w:ind w:firstLine="709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Está tabla está en la 1, 2 y 3 forma normal, porque sus elementos son atómicos, sus atributos depende de la clave primaria y </w:t>
      </w:r>
      <w:r w:rsidDel="00000000" w:rsidR="00000000" w:rsidRPr="00000000">
        <w:rPr>
          <w:rFonts w:ascii="Arimo" w:cs="Arimo" w:eastAsia="Arimo" w:hAnsi="Arimo"/>
          <w:rtl w:val="0"/>
        </w:rPr>
        <w:t xml:space="preserve">ninguna columna depende de otra columna que no sea clave.</w:t>
      </w:r>
    </w:p>
    <w:bookmarkStart w:colFirst="0" w:colLast="0" w:name="tyjcwt" w:id="11"/>
    <w:bookmarkEnd w:id="11"/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142" w:right="0" w:firstLine="283.99999999999994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333333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333333"/>
          <w:sz w:val="32"/>
          <w:szCs w:val="32"/>
          <w:u w:val="single"/>
          <w:shd w:fill="auto" w:val="clear"/>
          <w:vertAlign w:val="baseline"/>
          <w:rtl w:val="0"/>
        </w:rPr>
        <w:t xml:space="preserve">Diagrama de Integridad Referencial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426" w:right="0" w:firstLine="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333333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426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333333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333333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913229" cy="2194251"/>
            <wp:effectExtent b="0" l="0" r="0" t="0"/>
            <wp:docPr descr="C:\Documents and Settings\evange\Escritorio\diagrama referencial.bmp" id="15" name="image10.png"/>
            <a:graphic>
              <a:graphicData uri="http://schemas.openxmlformats.org/drawingml/2006/picture">
                <pic:pic>
                  <pic:nvPicPr>
                    <pic:cNvPr descr="C:\Documents and Settings\evange\Escritorio\diagrama referencial.bmp" id="0" name="image1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3229" cy="2194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426" w:right="0" w:firstLine="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333333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426" w:right="0" w:firstLine="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333333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dy6vkm" w:id="12"/>
    <w:bookmarkEnd w:id="12"/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142" w:right="0" w:firstLine="283.99999999999994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333333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333333"/>
          <w:sz w:val="32"/>
          <w:szCs w:val="32"/>
          <w:u w:val="single"/>
          <w:shd w:fill="auto" w:val="clear"/>
          <w:vertAlign w:val="baseline"/>
          <w:rtl w:val="0"/>
        </w:rPr>
        <w:t xml:space="preserve">Diccionario de Datos</w:t>
      </w:r>
    </w:p>
    <w:p w:rsidR="00000000" w:rsidDel="00000000" w:rsidP="00000000" w:rsidRDefault="00000000" w:rsidRPr="00000000" w14:paraId="000000D2">
      <w:pPr>
        <w:tabs>
          <w:tab w:val="left" w:pos="284"/>
        </w:tabs>
        <w:spacing w:after="0" w:line="240" w:lineRule="auto"/>
        <w:ind w:left="142" w:firstLine="0"/>
        <w:rPr>
          <w:rFonts w:ascii="Arimo" w:cs="Arimo" w:eastAsia="Arimo" w:hAnsi="Arimo"/>
          <w:b w:val="1"/>
          <w:color w:val="333333"/>
          <w:sz w:val="32"/>
          <w:szCs w:val="32"/>
          <w:u w:val="singl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sectPr>
      <w:footerReference r:id="rId34" w:type="default"/>
      <w:footerReference r:id="rId35" w:type="first"/>
      <w:pgSz w:h="15840" w:w="12240" w:orient="portrait"/>
      <w:pgMar w:bottom="720" w:top="720" w:left="1276" w:right="104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mo"/>
  <w:font w:name="LiberationSans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mo" w:cs="Arimo" w:eastAsia="Arimo" w:hAnsi="Arimo"/>
        <w:b w:val="1"/>
        <w:i w:val="0"/>
        <w:smallCaps w:val="0"/>
        <w:strike w:val="0"/>
        <w:color w:val="0070c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mo" w:cs="Arimo" w:eastAsia="Arimo" w:hAnsi="Arimo"/>
        <w:b w:val="1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  <w:rtl w:val="0"/>
      </w:rPr>
      <w:t xml:space="preserve">Caracas, 11 de Enero del 2022.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column">
                <wp:posOffset>-250189</wp:posOffset>
              </wp:positionH>
              <wp:positionV relativeFrom="paragraph">
                <wp:posOffset>0</wp:posOffset>
              </wp:positionV>
              <wp:extent cx="895350" cy="995354"/>
              <wp:effectExtent b="0" l="0" r="19050" t="0"/>
              <wp:wrapNone/>
              <wp:docPr id="3" name=""/>
              <a:graphic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10800000">
                        <a:off x="0" y="0"/>
                        <a:ext cx="895350" cy="995354"/>
                        <a:chOff x="13" y="13343"/>
                        <a:chExt cx="1410" cy="1068"/>
                      </a:xfrm>
                    </wpg:grpSpPr>
                    <wpg:grpSp>
                      <wpg:cNvGrpSpPr>
                        <a:grpSpLocks/>
                      </wpg:cNvGrpSpPr>
                      <wpg:cNvPr id="529" name="Group 529"/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SpPr>
                          <a:spLocks noChangeArrowheads="1"/>
                        </wps:cNvSpPr>
                        <wps:cNvPr id="530" name="Rectangle 530"/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CnPr>
                          <a:cxnSpLocks noChangeShapeType="1"/>
                        </wps:cNvCnPr>
                        <wps:cNvPr id="531" name="AutoShape 4"/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  <a:ext uri="{53640926-AAD7-44D8-BBD7-CCE9431645EC}"/>
                          </a:extLst>
                        </wps:spPr>
                        <wps:bodyPr/>
                      </wps:wsp>
                    </wpg:grpSp>
                    <wps:wsp>
                      <wps:cNvSpPr>
                        <a:spLocks noChangeArrowheads="1"/>
                      </wps:cNvSpPr>
                      <wps:cNvPr id="532" name="Rectangle 532"/>
                      <wps:spPr bwMode="auto">
                        <a:xfrm flipH="1">
                          <a:off x="13" y="13343"/>
                          <a:ext cx="1410" cy="9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extLst>
                          <a:ext uri="{91240B29-F687-4F45-9708-019B960494DF}"/>
                        </a:extLst>
                      </wps:spPr>
                      <wps:txbx>
                        <w:txbxContent>
                          <w:p w:rsidR="0053074D" w:rsidDel="00000000" w:rsidP="00294394" w:rsidRDefault="0053074D" w:rsidRPr="0096613B">
                            <w:pPr>
                              <w:pStyle w:val="Sinespaciado"/>
                              <w:jc w:val="center"/>
                              <w:rPr>
                                <w:rFonts w:ascii="Arial Black" w:hAnsi="Arial Black"/>
                                <w:outline w:val="1"/>
                                <w:color w:val="00b0f0"/>
                                <w:sz w:val="28"/>
                                <w14:textFill>
                                  <w14:noFill/>
                                </w14:textFill>
                                <w14:textOutline w14:cap="flat" w14:cmpd="sng" w14:w="28575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Del="00000000" w:rsidR="00000000" w:rsidRPr="0096613B">
                              <w:rPr>
                                <w:rFonts w:ascii="Arial Black" w:hAnsi="Arial Black"/>
                                <w:sz w:val="28"/>
                                <w14:textOutline w14:cap="rnd" w14:cmpd="sng" w14:w="28575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 w:rsidDel="00000000" w:rsidR="00000000" w:rsidRPr="0096613B">
                              <w:rPr>
                                <w:rFonts w:ascii="Arial Black" w:hAnsi="Arial Black"/>
                                <w:sz w:val="28"/>
                                <w14:textOutline w14:cap="rnd" w14:cmpd="sng" w14:w="28575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instrText>PAGE    \* MERGEFORMAT</w:instrText>
                            </w:r>
                            <w:r w:rsidDel="00000000" w:rsidR="00000000" w:rsidRPr="0096613B">
                              <w:rPr>
                                <w:rFonts w:ascii="Arial Black" w:hAnsi="Arial Black"/>
                                <w:sz w:val="28"/>
                                <w14:textOutline w14:cap="rnd" w14:cmpd="sng" w14:w="28575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 w:rsidDel="00000000" w:rsidR="00390E74" w:rsidRPr="00390E74">
                              <w:rPr>
                                <w:rFonts w:ascii="Arial Black" w:hAnsi="Arial Black"/>
                                <w:b w:val="1"/>
                                <w:bCs w:val="1"/>
                                <w:outline w:val="1"/>
                                <w:noProof w:val="1"/>
                                <w:color w:val="00b0f0"/>
                                <w:sz w:val="72"/>
                                <w:szCs w:val="52"/>
                                <w:lang w:val="es-ES"/>
                                <w14:textFill>
                                  <w14:noFill/>
                                </w14:textFill>
                                <w14:textOutline w14:cap="flat" w14:cmpd="sng" w14:w="28575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  <w:r w:rsidDel="00000000" w:rsidR="00000000" w:rsidRPr="0096613B">
                              <w:rPr>
                                <w:rFonts w:ascii="Arial Black" w:hAnsi="Arial Black"/>
                                <w:b w:val="1"/>
                                <w:bCs w:val="1"/>
                                <w:outline w:val="1"/>
                                <w:color w:val="00b0f0"/>
                                <w:sz w:val="72"/>
                                <w:szCs w:val="52"/>
                                <w14:textFill>
                                  <w14:noFill/>
                                </w14:textFill>
                                <w14:textOutline w14:cap="flat" w14:cmpd="sng" w14:w="28575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Ctr="0" anchor="b" bIns="0" lIns="0" rIns="0" rot="0" upright="1" vert="vert" wrap="square" tIns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column">
                <wp:posOffset>-250189</wp:posOffset>
              </wp:positionH>
              <wp:positionV relativeFrom="paragraph">
                <wp:posOffset>0</wp:posOffset>
              </wp:positionV>
              <wp:extent cx="914400" cy="995354"/>
              <wp:effectExtent b="0" l="0" r="0" t="0"/>
              <wp:wrapNone/>
              <wp:docPr id="3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 rot="10800000">
                        <a:off x="0" y="0"/>
                        <a:ext cx="914400" cy="99535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25.png"/><Relationship Id="rId21" Type="http://schemas.openxmlformats.org/officeDocument/2006/relationships/image" Target="media/image24.png"/><Relationship Id="rId24" Type="http://schemas.openxmlformats.org/officeDocument/2006/relationships/image" Target="media/image28.png"/><Relationship Id="rId23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2.png"/><Relationship Id="rId25" Type="http://schemas.openxmlformats.org/officeDocument/2006/relationships/image" Target="media/image29.png"/><Relationship Id="rId28" Type="http://schemas.openxmlformats.org/officeDocument/2006/relationships/image" Target="media/image4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18.png"/><Relationship Id="rId31" Type="http://schemas.openxmlformats.org/officeDocument/2006/relationships/image" Target="media/image8.png"/><Relationship Id="rId30" Type="http://schemas.openxmlformats.org/officeDocument/2006/relationships/image" Target="media/image6.png"/><Relationship Id="rId11" Type="http://schemas.openxmlformats.org/officeDocument/2006/relationships/image" Target="media/image14.png"/><Relationship Id="rId33" Type="http://schemas.openxmlformats.org/officeDocument/2006/relationships/image" Target="media/image10.png"/><Relationship Id="rId10" Type="http://schemas.openxmlformats.org/officeDocument/2006/relationships/image" Target="media/image11.png"/><Relationship Id="rId32" Type="http://schemas.openxmlformats.org/officeDocument/2006/relationships/image" Target="media/image9.png"/><Relationship Id="rId13" Type="http://schemas.openxmlformats.org/officeDocument/2006/relationships/image" Target="media/image16.png"/><Relationship Id="rId35" Type="http://schemas.openxmlformats.org/officeDocument/2006/relationships/footer" Target="footer1.xml"/><Relationship Id="rId12" Type="http://schemas.openxmlformats.org/officeDocument/2006/relationships/image" Target="media/image26.png"/><Relationship Id="rId34" Type="http://schemas.openxmlformats.org/officeDocument/2006/relationships/footer" Target="footer2.xml"/><Relationship Id="rId15" Type="http://schemas.openxmlformats.org/officeDocument/2006/relationships/image" Target="media/image20.png"/><Relationship Id="rId14" Type="http://schemas.openxmlformats.org/officeDocument/2006/relationships/image" Target="media/image15.png"/><Relationship Id="rId17" Type="http://schemas.openxmlformats.org/officeDocument/2006/relationships/image" Target="media/image19.png"/><Relationship Id="rId16" Type="http://schemas.openxmlformats.org/officeDocument/2006/relationships/image" Target="media/image17.png"/><Relationship Id="rId19" Type="http://schemas.openxmlformats.org/officeDocument/2006/relationships/image" Target="media/image22.png"/><Relationship Id="rId18" Type="http://schemas.openxmlformats.org/officeDocument/2006/relationships/image" Target="media/image2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